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878" w:rsidRDefault="00716C69" w:rsidP="00716C69">
      <w:pPr>
        <w:pStyle w:val="1"/>
      </w:pPr>
      <w:r>
        <w:t>Java</w:t>
      </w:r>
      <w:r>
        <w:t>笔记</w:t>
      </w:r>
    </w:p>
    <w:p w:rsidR="00716C69" w:rsidRDefault="00716C69" w:rsidP="00716C69">
      <w:pPr>
        <w:pStyle w:val="2"/>
        <w:numPr>
          <w:ilvl w:val="0"/>
          <w:numId w:val="1"/>
        </w:numPr>
      </w:pPr>
      <w:r>
        <w:rPr>
          <w:rFonts w:hint="eastAsia"/>
        </w:rPr>
        <w:t>工具方法</w:t>
      </w:r>
    </w:p>
    <w:p w:rsidR="00716C69" w:rsidRDefault="00716C69" w:rsidP="000061DA">
      <w:pPr>
        <w:pStyle w:val="3"/>
        <w:numPr>
          <w:ilvl w:val="0"/>
          <w:numId w:val="3"/>
        </w:numPr>
      </w:pPr>
      <w:r>
        <w:rPr>
          <w:rFonts w:hint="eastAsia"/>
        </w:rPr>
        <w:t>去掉字符串中重复的字符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6C69" w:rsidTr="00716C69">
        <w:tc>
          <w:tcPr>
            <w:tcW w:w="8522" w:type="dxa"/>
          </w:tcPr>
          <w:p w:rsidR="00716C69" w:rsidRPr="00716C69" w:rsidRDefault="00716C69" w:rsidP="00716C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16C69">
              <w:rPr>
                <w:rFonts w:hint="eastAsia"/>
                <w:sz w:val="15"/>
                <w:szCs w:val="15"/>
              </w:rPr>
              <w:t xml:space="preserve"> </w:t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/* </w:t>
            </w:r>
            <w:r w:rsidRPr="00716C6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去掉字符串重复的字符</w:t>
            </w:r>
            <w:r w:rsidRPr="00716C6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 */</w:t>
            </w:r>
          </w:p>
          <w:p w:rsidR="00716C69" w:rsidRPr="00716C69" w:rsidRDefault="00716C69" w:rsidP="00716C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Set&lt;String&gt; </w:t>
            </w:r>
            <w:r w:rsidRPr="00716C6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mLinkedSet</w:t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716C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LinkedHashSet&lt;String&gt;();</w:t>
            </w:r>
          </w:p>
          <w:p w:rsidR="00716C69" w:rsidRPr="00716C69" w:rsidRDefault="00716C69" w:rsidP="00716C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String[] </w:t>
            </w:r>
            <w:r w:rsidRPr="00716C6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strArray</w:t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716C6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userIds</w:t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.split(</w:t>
            </w:r>
            <w:r w:rsidRPr="00716C69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","</w:t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16C69" w:rsidRPr="00716C69" w:rsidRDefault="00716C69" w:rsidP="00716C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StringBuffer </w:t>
            </w:r>
            <w:r w:rsidRPr="00716C6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sb</w:t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716C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StringBuffer();</w:t>
            </w:r>
          </w:p>
          <w:p w:rsidR="00716C69" w:rsidRPr="00716C69" w:rsidRDefault="00716C69" w:rsidP="00716C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716C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16C6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j</w:t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r w:rsidRPr="00716C6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j</w:t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&lt; </w:t>
            </w:r>
            <w:r w:rsidRPr="00716C6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strArray</w:t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716C69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length</w:t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; </w:t>
            </w:r>
            <w:r w:rsidRPr="00716C6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j</w:t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++) {</w:t>
            </w:r>
          </w:p>
          <w:p w:rsidR="00716C69" w:rsidRPr="00716C69" w:rsidRDefault="00716C69" w:rsidP="00716C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(!</w:t>
            </w:r>
            <w:r w:rsidRPr="00716C6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mLinkedSet</w:t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.contains(</w:t>
            </w:r>
            <w:r w:rsidRPr="00716C6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strArray</w:t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r w:rsidRPr="00716C6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j</w:t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])) {</w:t>
            </w:r>
          </w:p>
          <w:p w:rsidR="00716C69" w:rsidRPr="00716C69" w:rsidRDefault="00716C69" w:rsidP="00716C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mLinkedSet</w:t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.add(</w:t>
            </w:r>
            <w:r w:rsidRPr="00716C6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strArray</w:t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r w:rsidRPr="00716C6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j</w:t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]);</w:t>
            </w:r>
          </w:p>
          <w:p w:rsidR="00716C69" w:rsidRPr="00716C69" w:rsidRDefault="00716C69" w:rsidP="00716C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sb</w:t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.append(</w:t>
            </w:r>
            <w:r w:rsidRPr="00716C6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strArray</w:t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r w:rsidRPr="00716C6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j</w:t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] + </w:t>
            </w:r>
            <w:r w:rsidRPr="00716C69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","</w:t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16C69" w:rsidRPr="00716C69" w:rsidRDefault="00716C69" w:rsidP="00716C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16C69" w:rsidRPr="00716C69" w:rsidRDefault="00716C69" w:rsidP="00716C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16C69" w:rsidRDefault="00716C69" w:rsidP="00716C69"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16C6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userIds</w:t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716C6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sb</w:t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.toString().substring(0, </w:t>
            </w:r>
            <w:r w:rsidRPr="00716C6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sb</w:t>
            </w:r>
            <w:r w:rsidRPr="00716C6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.toString().length() - 1);</w:t>
            </w:r>
          </w:p>
        </w:tc>
      </w:tr>
    </w:tbl>
    <w:p w:rsidR="00716C69" w:rsidRDefault="00716C69" w:rsidP="00716C69"/>
    <w:p w:rsidR="006B12E0" w:rsidRDefault="006B12E0" w:rsidP="00716C69"/>
    <w:p w:rsidR="006B12E0" w:rsidRDefault="006B12E0" w:rsidP="00716C69"/>
    <w:p w:rsidR="006B12E0" w:rsidRDefault="006B12E0" w:rsidP="000061DA">
      <w:pPr>
        <w:pStyle w:val="3"/>
        <w:numPr>
          <w:ilvl w:val="0"/>
          <w:numId w:val="3"/>
        </w:numPr>
      </w:pPr>
      <w:r>
        <w:t>取将</w:t>
      </w:r>
      <w:r>
        <w:t>list</w:t>
      </w:r>
      <w:r>
        <w:t>的对象的值，并且去掉重复的对象值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B12E0" w:rsidTr="006B12E0">
        <w:tc>
          <w:tcPr>
            <w:tcW w:w="8522" w:type="dxa"/>
          </w:tcPr>
          <w:p w:rsidR="006B12E0" w:rsidRPr="006B12E0" w:rsidRDefault="006B12E0" w:rsidP="006B1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B12E0">
              <w:rPr>
                <w:rFonts w:hint="eastAsia"/>
                <w:sz w:val="15"/>
                <w:szCs w:val="15"/>
              </w:rPr>
              <w:t xml:space="preserve"> </w:t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Set&lt;Integer&gt; </w:t>
            </w:r>
            <w:r w:rsidRPr="006B12E0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mLinkedSet</w:t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6B12E0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LinkedHashSet&lt;Integer&gt;();</w:t>
            </w:r>
          </w:p>
          <w:p w:rsidR="006B12E0" w:rsidRPr="006B12E0" w:rsidRDefault="006B12E0" w:rsidP="006B1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B12E0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(User </w:t>
            </w:r>
            <w:r w:rsidRPr="006B12E0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</w:t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: </w:t>
            </w:r>
            <w:r w:rsidRPr="006B12E0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users</w:t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  <w:r w:rsidRPr="006B12E0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6B12E0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先取出所有的</w:t>
            </w:r>
            <w:r w:rsidRPr="006B12E0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id</w:t>
            </w:r>
            <w:r w:rsidRPr="006B12E0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，生成字符串，然后去掉重复的</w:t>
            </w:r>
            <w:r w:rsidRPr="006B12E0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id</w:t>
            </w:r>
          </w:p>
          <w:p w:rsidR="006B12E0" w:rsidRPr="006B12E0" w:rsidRDefault="006B12E0" w:rsidP="006B1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B12E0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(!</w:t>
            </w:r>
            <w:r w:rsidRPr="006B12E0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mLinkedSet</w:t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.contains(</w:t>
            </w:r>
            <w:r w:rsidRPr="006B12E0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</w:t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.getUserId())) {</w:t>
            </w:r>
          </w:p>
          <w:p w:rsidR="006B12E0" w:rsidRPr="006B12E0" w:rsidRDefault="006B12E0" w:rsidP="006B1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B12E0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mLinkedSet</w:t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.add(</w:t>
            </w:r>
            <w:r w:rsidRPr="006B12E0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</w:t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.getUserId());</w:t>
            </w:r>
          </w:p>
          <w:p w:rsidR="006B12E0" w:rsidRPr="006B12E0" w:rsidRDefault="006B12E0" w:rsidP="006B12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B12E0" w:rsidRDefault="006B12E0" w:rsidP="006B12E0">
            <w:pP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B12E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B12E0" w:rsidRDefault="006B12E0" w:rsidP="006B12E0">
            <w:pP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>得出的</w:t>
            </w:r>
            <w:r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>mlinkedset</w:t>
            </w:r>
            <w:r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>是没有重复的</w:t>
            </w:r>
          </w:p>
          <w:p w:rsidR="006B12E0" w:rsidRDefault="006B12E0" w:rsidP="006B12E0"/>
        </w:tc>
      </w:tr>
    </w:tbl>
    <w:p w:rsidR="00BF6972" w:rsidRDefault="00BF6972" w:rsidP="00716C69"/>
    <w:p w:rsidR="00F9747C" w:rsidRDefault="00F9747C" w:rsidP="00F9747C">
      <w:pPr>
        <w:pStyle w:val="3"/>
        <w:numPr>
          <w:ilvl w:val="0"/>
          <w:numId w:val="3"/>
        </w:numPr>
      </w:pPr>
      <w:r w:rsidRPr="00F9747C">
        <w:t>StringUtils</w:t>
      </w:r>
    </w:p>
    <w:p w:rsidR="00F9747C" w:rsidRDefault="00F9747C" w:rsidP="00F9747C">
      <w:r>
        <w:rPr>
          <w:rFonts w:hint="eastAsia"/>
        </w:rPr>
        <w:t>字符串工具类，需要引入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9747C" w:rsidTr="00F9747C">
        <w:tc>
          <w:tcPr>
            <w:tcW w:w="8522" w:type="dxa"/>
          </w:tcPr>
          <w:p w:rsidR="00F9747C" w:rsidRDefault="00F9747C" w:rsidP="00F9747C">
            <w:pPr>
              <w:autoSpaceDE w:val="0"/>
              <w:autoSpaceDN w:val="0"/>
              <w:adjustRightInd w:val="0"/>
              <w:jc w:val="left"/>
            </w:pPr>
            <w:r w:rsidRPr="00F9747C">
              <w:tab/>
              <w:t xml:space="preserve">if(StringUtils.contains(messageType, "1")){   </w:t>
            </w:r>
          </w:p>
          <w:p w:rsidR="00F9747C" w:rsidRDefault="00F9747C" w:rsidP="00F9747C">
            <w:pPr>
              <w:autoSpaceDE w:val="0"/>
              <w:autoSpaceDN w:val="0"/>
              <w:adjustRightInd w:val="0"/>
              <w:jc w:val="left"/>
            </w:pPr>
          </w:p>
          <w:p w:rsidR="00F9747C" w:rsidRDefault="00F9747C" w:rsidP="00F9747C">
            <w:pPr>
              <w:autoSpaceDE w:val="0"/>
              <w:autoSpaceDN w:val="0"/>
              <w:adjustRightInd w:val="0"/>
              <w:jc w:val="left"/>
            </w:pPr>
          </w:p>
          <w:p w:rsidR="00F9747C" w:rsidRPr="00F9747C" w:rsidRDefault="00F9747C" w:rsidP="00F974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9747C">
              <w:t xml:space="preserve">  *</w:t>
            </w:r>
            <w:r w:rsidRPr="00F9747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StringUtils.contains(null, *) = false</w:t>
            </w:r>
          </w:p>
          <w:p w:rsidR="00F9747C" w:rsidRPr="00F9747C" w:rsidRDefault="00F9747C" w:rsidP="00F974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9747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   * StringUtils.contains(*, null) = false</w:t>
            </w:r>
          </w:p>
          <w:p w:rsidR="00F9747C" w:rsidRPr="00F9747C" w:rsidRDefault="00F9747C" w:rsidP="00F974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9747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   * StringUtils.contains("", "") = true</w:t>
            </w:r>
          </w:p>
          <w:p w:rsidR="00F9747C" w:rsidRPr="00F9747C" w:rsidRDefault="00F9747C" w:rsidP="00F974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9747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   * StringUtils.contains("abc", "") = true</w:t>
            </w:r>
          </w:p>
          <w:p w:rsidR="00F9747C" w:rsidRPr="00F9747C" w:rsidRDefault="00F9747C" w:rsidP="00F974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9747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   * StringUtils.contains("abc", "a") = true</w:t>
            </w:r>
          </w:p>
          <w:p w:rsidR="00F9747C" w:rsidRPr="00F9747C" w:rsidRDefault="00F9747C" w:rsidP="00F974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9747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   * StringUtils.contains("abc", "z") = false</w:t>
            </w:r>
          </w:p>
          <w:p w:rsidR="00F9747C" w:rsidRPr="00F9747C" w:rsidRDefault="00F9747C" w:rsidP="00F974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9747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   * StringUtils.contains("abc", "A") = true</w:t>
            </w:r>
          </w:p>
          <w:p w:rsidR="00F9747C" w:rsidRDefault="00F9747C" w:rsidP="00F9747C">
            <w:r w:rsidRPr="00F9747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   * StringUtils.contains("abc", "Z") = false</w:t>
            </w:r>
          </w:p>
        </w:tc>
      </w:tr>
    </w:tbl>
    <w:p w:rsidR="00F9747C" w:rsidRDefault="00F9747C" w:rsidP="00F9747C"/>
    <w:p w:rsidR="00D3761E" w:rsidRDefault="00D3761E" w:rsidP="00F9747C"/>
    <w:p w:rsidR="00D3761E" w:rsidRPr="00D3761E" w:rsidRDefault="00D3761E" w:rsidP="00D3761E">
      <w:pPr>
        <w:pStyle w:val="3"/>
        <w:numPr>
          <w:ilvl w:val="0"/>
          <w:numId w:val="3"/>
        </w:numPr>
      </w:pPr>
      <w:r w:rsidRPr="00D3761E">
        <w:rPr>
          <w:rFonts w:hint="eastAsia"/>
        </w:rPr>
        <w:t>Trim()</w:t>
      </w:r>
      <w:r w:rsidRPr="00D3761E">
        <w:rPr>
          <w:rFonts w:hint="eastAsia"/>
        </w:rPr>
        <w:t>是去两边空格的方法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3761E" w:rsidTr="00D3761E">
        <w:tc>
          <w:tcPr>
            <w:tcW w:w="8522" w:type="dxa"/>
          </w:tcPr>
          <w:p w:rsidR="00D3761E" w:rsidRPr="00D3761E" w:rsidRDefault="00D3761E" w:rsidP="00D3761E">
            <w:r w:rsidRPr="00D3761E">
              <w:rPr>
                <w:rFonts w:hint="eastAsia"/>
              </w:rPr>
              <w:br/>
              <w:t>toString().trim()</w:t>
            </w:r>
            <w:r w:rsidRPr="00D3761E">
              <w:rPr>
                <w:rFonts w:hint="eastAsia"/>
              </w:rPr>
              <w:t>是什么意思？</w:t>
            </w:r>
          </w:p>
          <w:p w:rsidR="00D3761E" w:rsidRPr="00D3761E" w:rsidRDefault="001A2C0F" w:rsidP="00D3761E">
            <w:hyperlink r:id="rId8" w:tgtFrame="_blank" w:history="1">
              <w:r w:rsidR="00D3761E" w:rsidRPr="00D3761E">
                <w:rPr>
                  <w:rStyle w:val="a7"/>
                  <w:rFonts w:hint="eastAsia"/>
                </w:rPr>
                <w:t>小丸子坲</w:t>
              </w:r>
            </w:hyperlink>
            <w:r w:rsidR="00D3761E" w:rsidRPr="00D3761E">
              <w:rPr>
                <w:rFonts w:hint="eastAsia"/>
              </w:rPr>
              <w:t> | </w:t>
            </w:r>
            <w:r w:rsidR="00D3761E" w:rsidRPr="00D3761E">
              <w:rPr>
                <w:rFonts w:hint="eastAsia"/>
              </w:rPr>
              <w:t>浏览</w:t>
            </w:r>
            <w:r w:rsidR="00D3761E" w:rsidRPr="00D3761E">
              <w:rPr>
                <w:rFonts w:hint="eastAsia"/>
              </w:rPr>
              <w:t xml:space="preserve"> 50827 </w:t>
            </w:r>
            <w:r w:rsidR="00D3761E" w:rsidRPr="00D3761E">
              <w:rPr>
                <w:rFonts w:hint="eastAsia"/>
              </w:rPr>
              <w:t>次</w:t>
            </w:r>
            <w:r w:rsidR="00D3761E" w:rsidRPr="00D3761E">
              <w:rPr>
                <w:rFonts w:hint="eastAsia"/>
              </w:rPr>
              <w:t>  </w:t>
            </w:r>
            <w:r w:rsidR="00D3761E" w:rsidRPr="00D3761E">
              <w:rPr>
                <w:rFonts w:hint="eastAsia"/>
              </w:rPr>
              <w:t>问题未开放回答</w:t>
            </w:r>
            <w:r w:rsidR="00D3761E" w:rsidRPr="00D3761E">
              <w:rPr>
                <w:rFonts w:hint="eastAsia"/>
              </w:rPr>
              <w:t> </w:t>
            </w:r>
            <w:ins w:id="0" w:author="Unknown">
              <w:r w:rsidR="00D3761E" w:rsidRPr="00D3761E">
                <w:rPr>
                  <w:rFonts w:hint="eastAsia"/>
                </w:rPr>
                <w:t>|</w:t>
              </w:r>
              <w:r w:rsidR="00D3761E" w:rsidRPr="00D3761E">
                <w:rPr>
                  <w:rFonts w:hint="eastAsia"/>
                </w:rPr>
                <w:t>举报</w:t>
              </w:r>
            </w:ins>
          </w:p>
          <w:p w:rsidR="00D3761E" w:rsidRPr="00D3761E" w:rsidRDefault="00D3761E" w:rsidP="00D3761E">
            <w:r w:rsidRPr="00D3761E">
              <w:rPr>
                <w:rFonts w:hint="eastAsia"/>
              </w:rPr>
              <w:t>邀请更新</w:t>
            </w:r>
          </w:p>
          <w:p w:rsidR="00D3761E" w:rsidRPr="00D3761E" w:rsidRDefault="00D3761E" w:rsidP="00D3761E">
            <w:r w:rsidRPr="00D3761E">
              <w:rPr>
                <w:rFonts w:hint="eastAsia"/>
              </w:rPr>
              <w:t>发布于</w:t>
            </w:r>
            <w:r w:rsidRPr="00D3761E">
              <w:rPr>
                <w:rFonts w:hint="eastAsia"/>
              </w:rPr>
              <w:t>2013-08-25 16:39</w:t>
            </w:r>
          </w:p>
          <w:p w:rsidR="00D3761E" w:rsidRPr="00D3761E" w:rsidRDefault="00D3761E" w:rsidP="00D3761E">
            <w:r w:rsidRPr="00D3761E">
              <w:rPr>
                <w:rFonts w:hint="eastAsia"/>
              </w:rPr>
              <w:t>最佳答案</w:t>
            </w:r>
          </w:p>
          <w:p w:rsidR="00D3761E" w:rsidRPr="00D3761E" w:rsidRDefault="00D3761E" w:rsidP="00D3761E">
            <w:r w:rsidRPr="00D3761E">
              <w:rPr>
                <w:rFonts w:hint="eastAsia"/>
              </w:rPr>
              <w:t>获得对象的字段的值，然后转成</w:t>
            </w:r>
            <w:r w:rsidRPr="00D3761E">
              <w:rPr>
                <w:rFonts w:hint="eastAsia"/>
              </w:rPr>
              <w:t>string</w:t>
            </w:r>
            <w:r w:rsidRPr="00D3761E">
              <w:rPr>
                <w:rFonts w:hint="eastAsia"/>
              </w:rPr>
              <w:t>类型，并且去掉前后空白</w:t>
            </w:r>
            <w:r w:rsidRPr="00D3761E">
              <w:rPr>
                <w:rFonts w:hint="eastAsia"/>
              </w:rPr>
              <w:t>~~</w:t>
            </w:r>
          </w:p>
          <w:p w:rsidR="00D3761E" w:rsidRPr="00D3761E" w:rsidRDefault="00D3761E" w:rsidP="00D3761E">
            <w:r w:rsidRPr="00D3761E">
              <w:rPr>
                <w:rFonts w:hint="eastAsia"/>
              </w:rPr>
              <w:t>ToString()</w:t>
            </w:r>
            <w:r w:rsidRPr="00D3761E">
              <w:rPr>
                <w:rFonts w:hint="eastAsia"/>
              </w:rPr>
              <w:t>是转化为字符串的方法</w:t>
            </w:r>
            <w:r w:rsidRPr="00D3761E">
              <w:rPr>
                <w:rFonts w:hint="eastAsia"/>
              </w:rPr>
              <w:t xml:space="preserve"> Trim()</w:t>
            </w:r>
            <w:r w:rsidRPr="00D3761E">
              <w:rPr>
                <w:rFonts w:hint="eastAsia"/>
              </w:rPr>
              <w:t>是去两边空格的方法</w:t>
            </w:r>
          </w:p>
          <w:p w:rsidR="00D3761E" w:rsidRPr="00D3761E" w:rsidRDefault="00D3761E" w:rsidP="00D3761E">
            <w:r w:rsidRPr="00D3761E">
              <w:rPr>
                <w:rFonts w:hint="eastAsia"/>
              </w:rPr>
              <w:t>把</w:t>
            </w:r>
            <w:r w:rsidRPr="00D3761E">
              <w:rPr>
                <w:rFonts w:hint="eastAsia"/>
              </w:rPr>
              <w:t>StringBuffer</w:t>
            </w:r>
            <w:r w:rsidRPr="00D3761E">
              <w:rPr>
                <w:rFonts w:hint="eastAsia"/>
              </w:rPr>
              <w:t>转换成</w:t>
            </w:r>
            <w:r w:rsidRPr="00D3761E">
              <w:rPr>
                <w:rFonts w:hint="eastAsia"/>
              </w:rPr>
              <w:t>String</w:t>
            </w:r>
            <w:r w:rsidRPr="00D3761E">
              <w:rPr>
                <w:rFonts w:hint="eastAsia"/>
              </w:rPr>
              <w:t>类型时</w:t>
            </w:r>
            <w:r w:rsidRPr="00D3761E">
              <w:rPr>
                <w:rFonts w:hint="eastAsia"/>
              </w:rPr>
              <w:t xml:space="preserve"> </w:t>
            </w:r>
            <w:r w:rsidRPr="00D3761E">
              <w:rPr>
                <w:rFonts w:hint="eastAsia"/>
              </w:rPr>
              <w:t>没有用</w:t>
            </w:r>
            <w:r w:rsidRPr="00D3761E">
              <w:rPr>
                <w:rFonts w:hint="eastAsia"/>
              </w:rPr>
              <w:t>.trim()</w:t>
            </w:r>
            <w:r w:rsidRPr="00D3761E">
              <w:rPr>
                <w:rFonts w:hint="eastAsia"/>
              </w:rPr>
              <w:t>会导致意想不到的结果－－</w:t>
            </w:r>
          </w:p>
          <w:p w:rsidR="00D3761E" w:rsidRPr="00D3761E" w:rsidRDefault="00D3761E" w:rsidP="00D3761E">
            <w:r w:rsidRPr="00D3761E">
              <w:rPr>
                <w:rFonts w:hint="eastAsia"/>
              </w:rPr>
              <w:t>用</w:t>
            </w:r>
            <w:hyperlink r:id="rId9" w:tgtFrame="_blank" w:history="1">
              <w:r w:rsidRPr="00D3761E">
                <w:rPr>
                  <w:rStyle w:val="a7"/>
                  <w:rFonts w:hint="eastAsia"/>
                </w:rPr>
                <w:t>if</w:t>
              </w:r>
              <w:r w:rsidRPr="00D3761E">
                <w:rPr>
                  <w:rStyle w:val="a7"/>
                  <w:rFonts w:hint="eastAsia"/>
                </w:rPr>
                <w:t>语句</w:t>
              </w:r>
            </w:hyperlink>
            <w:r w:rsidRPr="00D3761E">
              <w:rPr>
                <w:rFonts w:hint="eastAsia"/>
              </w:rPr>
              <w:t>判断时跟想的不一样</w:t>
            </w:r>
          </w:p>
          <w:p w:rsidR="00D3761E" w:rsidRPr="00D3761E" w:rsidRDefault="00D3761E" w:rsidP="00D3761E">
            <w:r w:rsidRPr="00D3761E">
              <w:rPr>
                <w:rFonts w:hint="eastAsia"/>
              </w:rPr>
              <w:t>if(returnStr==null||returnStr==""){//</w:t>
            </w:r>
            <w:r w:rsidRPr="00D3761E">
              <w:rPr>
                <w:rFonts w:hint="eastAsia"/>
              </w:rPr>
              <w:t>没有</w:t>
            </w:r>
            <w:r w:rsidRPr="00D3761E">
              <w:rPr>
                <w:rFonts w:hint="eastAsia"/>
              </w:rPr>
              <w:t>.trim()</w:t>
            </w:r>
            <w:r w:rsidRPr="00D3761E">
              <w:rPr>
                <w:rFonts w:hint="eastAsia"/>
              </w:rPr>
              <w:t>这句通不过</w:t>
            </w:r>
          </w:p>
          <w:p w:rsidR="00D3761E" w:rsidRDefault="00D3761E" w:rsidP="00D3761E">
            <w:pPr>
              <w:rPr>
                <w:sz w:val="24"/>
                <w:szCs w:val="24"/>
              </w:rPr>
            </w:pPr>
            <w:r w:rsidRPr="00D3761E">
              <w:rPr>
                <w:rFonts w:hint="eastAsia"/>
              </w:rPr>
              <w:t>//if(returnStr.length()==0){//</w:t>
            </w:r>
            <w:r w:rsidRPr="00D3761E">
              <w:rPr>
                <w:rFonts w:hint="eastAsia"/>
              </w:rPr>
              <w:t>判断长度为零没有</w:t>
            </w:r>
            <w:r w:rsidRPr="00D3761E">
              <w:rPr>
                <w:rFonts w:hint="eastAsia"/>
              </w:rPr>
              <w:t>.trim()</w:t>
            </w:r>
            <w:r w:rsidRPr="00D3761E">
              <w:rPr>
                <w:rFonts w:hint="eastAsia"/>
              </w:rPr>
              <w:t>也可以。</w:t>
            </w:r>
          </w:p>
          <w:p w:rsidR="00D3761E" w:rsidRPr="00D3761E" w:rsidRDefault="00D3761E" w:rsidP="00F9747C"/>
        </w:tc>
      </w:tr>
    </w:tbl>
    <w:p w:rsidR="00D3761E" w:rsidRDefault="00D3761E" w:rsidP="00F9747C"/>
    <w:p w:rsidR="00F9747C" w:rsidRDefault="00001330" w:rsidP="00001330">
      <w:pPr>
        <w:pStyle w:val="3"/>
        <w:numPr>
          <w:ilvl w:val="0"/>
          <w:numId w:val="3"/>
        </w:numPr>
      </w:pPr>
      <w:r>
        <w:rPr>
          <w:rFonts w:hint="eastAsia"/>
        </w:rPr>
        <w:t>获取两个数组之间的交集或者不相交的集合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01330" w:rsidTr="00001330">
        <w:tc>
          <w:tcPr>
            <w:tcW w:w="8522" w:type="dxa"/>
          </w:tcPr>
          <w:p w:rsidR="00001330" w:rsidRPr="00001330" w:rsidRDefault="00001330" w:rsidP="00001330">
            <w:pPr>
              <w:pStyle w:val="HTML"/>
              <w:shd w:val="clear" w:color="auto" w:fill="CAE6CA"/>
              <w:rPr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 w:rsidRPr="00001330">
              <w:rPr>
                <w:rFonts w:hint="eastAsia"/>
                <w:i/>
                <w:iCs/>
                <w:color w:val="4E4E4E"/>
              </w:rPr>
              <w:t>/*get t1里面不包含t2 的数据*/</w:t>
            </w:r>
            <w:r w:rsidRPr="00001330">
              <w:rPr>
                <w:rFonts w:hint="eastAsia"/>
                <w:i/>
                <w:iCs/>
                <w:color w:val="4E4E4E"/>
              </w:rPr>
              <w:br/>
            </w:r>
            <w:r w:rsidRPr="00001330">
              <w:rPr>
                <w:rFonts w:hint="eastAsia"/>
                <w:b/>
                <w:bCs/>
                <w:color w:val="7F0055"/>
              </w:rPr>
              <w:t xml:space="preserve">public static </w:t>
            </w:r>
            <w:r w:rsidRPr="00001330">
              <w:rPr>
                <w:rFonts w:hint="eastAsia"/>
                <w:color w:val="333333"/>
              </w:rPr>
              <w:t>&lt;</w:t>
            </w:r>
            <w:r w:rsidRPr="00001330">
              <w:rPr>
                <w:rFonts w:hint="eastAsia"/>
                <w:i/>
                <w:iCs/>
                <w:color w:val="000066"/>
              </w:rPr>
              <w:t>T</w:t>
            </w:r>
            <w:r w:rsidRPr="00001330">
              <w:rPr>
                <w:rFonts w:hint="eastAsia"/>
                <w:color w:val="333333"/>
              </w:rPr>
              <w:t xml:space="preserve">&gt; </w:t>
            </w:r>
            <w:r w:rsidRPr="00001330">
              <w:rPr>
                <w:rFonts w:hint="eastAsia"/>
                <w:b/>
                <w:bCs/>
                <w:color w:val="000B7C"/>
              </w:rPr>
              <w:t>List</w:t>
            </w:r>
            <w:r w:rsidRPr="00001330">
              <w:rPr>
                <w:rFonts w:hint="eastAsia"/>
                <w:color w:val="333333"/>
              </w:rPr>
              <w:t>&lt;</w:t>
            </w:r>
            <w:r w:rsidRPr="00001330">
              <w:rPr>
                <w:rFonts w:hint="eastAsia"/>
                <w:i/>
                <w:iCs/>
                <w:color w:val="000066"/>
              </w:rPr>
              <w:t>T</w:t>
            </w:r>
            <w:r w:rsidRPr="00001330">
              <w:rPr>
                <w:rFonts w:hint="eastAsia"/>
                <w:color w:val="333333"/>
              </w:rPr>
              <w:t xml:space="preserve">&gt; </w:t>
            </w:r>
            <w:r w:rsidRPr="00001330">
              <w:rPr>
                <w:rFonts w:hint="eastAsia"/>
                <w:color w:val="170591"/>
              </w:rPr>
              <w:t>compare</w:t>
            </w:r>
            <w:r w:rsidRPr="00001330">
              <w:rPr>
                <w:rFonts w:hint="eastAsia"/>
                <w:color w:val="000066"/>
              </w:rPr>
              <w:t>(</w:t>
            </w:r>
            <w:r w:rsidRPr="00001330">
              <w:rPr>
                <w:rFonts w:hint="eastAsia"/>
                <w:i/>
                <w:iCs/>
                <w:color w:val="000066"/>
              </w:rPr>
              <w:t>T</w:t>
            </w:r>
            <w:r w:rsidRPr="00001330">
              <w:rPr>
                <w:rFonts w:hint="eastAsia"/>
                <w:color w:val="000066"/>
              </w:rPr>
              <w:t xml:space="preserve">[] </w:t>
            </w:r>
            <w:r w:rsidRPr="00001330">
              <w:rPr>
                <w:rFonts w:hint="eastAsia"/>
                <w:i/>
                <w:iCs/>
                <w:color w:val="000066"/>
              </w:rPr>
              <w:t>t1</w:t>
            </w:r>
            <w:r w:rsidRPr="00001330">
              <w:rPr>
                <w:rFonts w:hint="eastAsia"/>
                <w:color w:val="333333"/>
              </w:rPr>
              <w:t xml:space="preserve">, </w:t>
            </w:r>
            <w:r w:rsidRPr="00001330">
              <w:rPr>
                <w:rFonts w:hint="eastAsia"/>
                <w:i/>
                <w:iCs/>
                <w:color w:val="000066"/>
              </w:rPr>
              <w:t>T</w:t>
            </w:r>
            <w:r w:rsidRPr="00001330">
              <w:rPr>
                <w:rFonts w:hint="eastAsia"/>
                <w:color w:val="000066"/>
              </w:rPr>
              <w:t xml:space="preserve">[] </w:t>
            </w:r>
            <w:r w:rsidRPr="00001330">
              <w:rPr>
                <w:rFonts w:hint="eastAsia"/>
                <w:i/>
                <w:iCs/>
                <w:color w:val="000066"/>
              </w:rPr>
              <w:t>t2</w:t>
            </w:r>
            <w:r w:rsidRPr="00001330">
              <w:rPr>
                <w:rFonts w:hint="eastAsia"/>
                <w:color w:val="000066"/>
              </w:rPr>
              <w:t>) {</w:t>
            </w:r>
            <w:r w:rsidRPr="00001330">
              <w:rPr>
                <w:rFonts w:hint="eastAsia"/>
                <w:color w:val="000066"/>
              </w:rPr>
              <w:br/>
              <w:t xml:space="preserve">    </w:t>
            </w:r>
            <w:r w:rsidRPr="00001330">
              <w:rPr>
                <w:rFonts w:hint="eastAsia"/>
                <w:b/>
                <w:bCs/>
                <w:color w:val="000B7C"/>
              </w:rPr>
              <w:t>List</w:t>
            </w:r>
            <w:r w:rsidRPr="00001330">
              <w:rPr>
                <w:rFonts w:hint="eastAsia"/>
                <w:color w:val="333333"/>
              </w:rPr>
              <w:t>&lt;</w:t>
            </w:r>
            <w:r w:rsidRPr="00001330">
              <w:rPr>
                <w:rFonts w:hint="eastAsia"/>
                <w:i/>
                <w:iCs/>
                <w:color w:val="000066"/>
              </w:rPr>
              <w:t>T</w:t>
            </w:r>
            <w:r w:rsidRPr="00001330">
              <w:rPr>
                <w:rFonts w:hint="eastAsia"/>
                <w:color w:val="333333"/>
              </w:rPr>
              <w:t xml:space="preserve">&gt; </w:t>
            </w:r>
            <w:r w:rsidRPr="00001330">
              <w:rPr>
                <w:rFonts w:hint="eastAsia"/>
                <w:color w:val="170591"/>
              </w:rPr>
              <w:t xml:space="preserve">list1 </w:t>
            </w:r>
            <w:r w:rsidRPr="00001330">
              <w:rPr>
                <w:rFonts w:hint="eastAsia"/>
                <w:color w:val="333333"/>
              </w:rPr>
              <w:t xml:space="preserve">= </w:t>
            </w:r>
            <w:r w:rsidRPr="00001330">
              <w:rPr>
                <w:rFonts w:hint="eastAsia"/>
                <w:b/>
                <w:bCs/>
                <w:color w:val="002DB5"/>
              </w:rPr>
              <w:t>Arrays</w:t>
            </w:r>
            <w:r w:rsidRPr="00001330">
              <w:rPr>
                <w:rFonts w:hint="eastAsia"/>
                <w:color w:val="333333"/>
              </w:rPr>
              <w:t>.</w:t>
            </w:r>
            <w:r w:rsidRPr="00001330">
              <w:rPr>
                <w:rFonts w:hint="eastAsia"/>
                <w:b/>
                <w:bCs/>
                <w:color w:val="680069"/>
              </w:rPr>
              <w:t>asList</w:t>
            </w:r>
            <w:r w:rsidRPr="00001330">
              <w:rPr>
                <w:rFonts w:hint="eastAsia"/>
                <w:color w:val="000066"/>
              </w:rPr>
              <w:t>(</w:t>
            </w:r>
            <w:r w:rsidRPr="00001330">
              <w:rPr>
                <w:rFonts w:hint="eastAsia"/>
                <w:i/>
                <w:iCs/>
                <w:color w:val="000066"/>
              </w:rPr>
              <w:t>t1</w:t>
            </w:r>
            <w:r w:rsidRPr="00001330">
              <w:rPr>
                <w:rFonts w:hint="eastAsia"/>
                <w:color w:val="000066"/>
              </w:rPr>
              <w:t>)</w:t>
            </w:r>
            <w:r w:rsidRPr="00001330">
              <w:rPr>
                <w:rFonts w:hint="eastAsia"/>
                <w:color w:val="333333"/>
              </w:rPr>
              <w:t>;</w:t>
            </w:r>
            <w:r w:rsidRPr="00001330">
              <w:rPr>
                <w:rFonts w:hint="eastAsia"/>
                <w:color w:val="333333"/>
              </w:rPr>
              <w:br/>
              <w:t xml:space="preserve">    </w:t>
            </w:r>
            <w:r w:rsidRPr="00001330">
              <w:rPr>
                <w:rFonts w:hint="eastAsia"/>
                <w:b/>
                <w:bCs/>
                <w:color w:val="000B7C"/>
              </w:rPr>
              <w:t>List</w:t>
            </w:r>
            <w:r w:rsidRPr="00001330">
              <w:rPr>
                <w:rFonts w:hint="eastAsia"/>
                <w:color w:val="333333"/>
              </w:rPr>
              <w:t>&lt;</w:t>
            </w:r>
            <w:r w:rsidRPr="00001330">
              <w:rPr>
                <w:rFonts w:hint="eastAsia"/>
                <w:i/>
                <w:iCs/>
                <w:color w:val="000066"/>
              </w:rPr>
              <w:t>T</w:t>
            </w:r>
            <w:r w:rsidRPr="00001330">
              <w:rPr>
                <w:rFonts w:hint="eastAsia"/>
                <w:color w:val="333333"/>
              </w:rPr>
              <w:t xml:space="preserve">&gt; </w:t>
            </w:r>
            <w:r w:rsidRPr="00001330">
              <w:rPr>
                <w:rFonts w:hint="eastAsia"/>
                <w:color w:val="170591"/>
              </w:rPr>
              <w:t xml:space="preserve">list2 </w:t>
            </w:r>
            <w:r w:rsidRPr="00001330">
              <w:rPr>
                <w:rFonts w:hint="eastAsia"/>
                <w:color w:val="333333"/>
              </w:rPr>
              <w:t xml:space="preserve">= </w:t>
            </w:r>
            <w:r w:rsidRPr="00001330">
              <w:rPr>
                <w:rFonts w:hint="eastAsia"/>
                <w:b/>
                <w:bCs/>
                <w:color w:val="7F0055"/>
              </w:rPr>
              <w:t xml:space="preserve">new </w:t>
            </w:r>
            <w:r w:rsidRPr="00001330">
              <w:rPr>
                <w:rFonts w:hint="eastAsia"/>
                <w:color w:val="170591"/>
              </w:rPr>
              <w:t>ArrayList</w:t>
            </w:r>
            <w:r w:rsidRPr="00001330">
              <w:rPr>
                <w:rFonts w:hint="eastAsia"/>
                <w:color w:val="333333"/>
              </w:rPr>
              <w:t>&lt;</w:t>
            </w:r>
            <w:r w:rsidRPr="00001330">
              <w:rPr>
                <w:rFonts w:hint="eastAsia"/>
                <w:i/>
                <w:iCs/>
                <w:color w:val="000066"/>
              </w:rPr>
              <w:t>T</w:t>
            </w:r>
            <w:r w:rsidRPr="00001330">
              <w:rPr>
                <w:rFonts w:hint="eastAsia"/>
                <w:color w:val="333333"/>
              </w:rPr>
              <w:t>&gt;</w:t>
            </w:r>
            <w:r w:rsidRPr="00001330">
              <w:rPr>
                <w:rFonts w:hint="eastAsia"/>
                <w:color w:val="000066"/>
              </w:rPr>
              <w:t>()</w:t>
            </w:r>
            <w:r w:rsidRPr="00001330">
              <w:rPr>
                <w:rFonts w:hint="eastAsia"/>
                <w:color w:val="333333"/>
              </w:rPr>
              <w:t>;</w:t>
            </w:r>
            <w:r w:rsidRPr="00001330">
              <w:rPr>
                <w:rFonts w:hint="eastAsia"/>
                <w:color w:val="333333"/>
              </w:rPr>
              <w:br/>
              <w:t xml:space="preserve">    </w:t>
            </w:r>
            <w:r w:rsidRPr="00001330">
              <w:rPr>
                <w:rFonts w:hint="eastAsia"/>
                <w:b/>
                <w:bCs/>
                <w:color w:val="7F0055"/>
              </w:rPr>
              <w:t xml:space="preserve">for </w:t>
            </w:r>
            <w:r w:rsidRPr="00001330">
              <w:rPr>
                <w:rFonts w:hint="eastAsia"/>
                <w:color w:val="000066"/>
              </w:rPr>
              <w:t>(</w:t>
            </w:r>
            <w:r w:rsidRPr="00001330">
              <w:rPr>
                <w:rFonts w:hint="eastAsia"/>
                <w:i/>
                <w:iCs/>
                <w:color w:val="000066"/>
              </w:rPr>
              <w:t xml:space="preserve">T </w:t>
            </w:r>
            <w:r w:rsidRPr="00001330">
              <w:rPr>
                <w:rFonts w:hint="eastAsia"/>
                <w:color w:val="170591"/>
              </w:rPr>
              <w:t xml:space="preserve">t </w:t>
            </w:r>
            <w:r w:rsidRPr="00001330">
              <w:rPr>
                <w:rFonts w:hint="eastAsia"/>
                <w:color w:val="333333"/>
              </w:rPr>
              <w:t xml:space="preserve">: </w:t>
            </w:r>
            <w:r w:rsidRPr="00001330">
              <w:rPr>
                <w:rFonts w:hint="eastAsia"/>
                <w:i/>
                <w:iCs/>
                <w:color w:val="000066"/>
              </w:rPr>
              <w:t>t2</w:t>
            </w:r>
            <w:r w:rsidRPr="00001330">
              <w:rPr>
                <w:rFonts w:hint="eastAsia"/>
                <w:color w:val="000066"/>
              </w:rPr>
              <w:t>) {</w:t>
            </w:r>
            <w:r w:rsidRPr="00001330">
              <w:rPr>
                <w:rFonts w:hint="eastAsia"/>
                <w:color w:val="000066"/>
              </w:rPr>
              <w:br/>
              <w:t xml:space="preserve">        </w:t>
            </w:r>
            <w:r w:rsidRPr="00001330">
              <w:rPr>
                <w:rFonts w:hint="eastAsia"/>
                <w:b/>
                <w:bCs/>
                <w:color w:val="7F0055"/>
              </w:rPr>
              <w:t xml:space="preserve">if </w:t>
            </w:r>
            <w:r w:rsidRPr="00001330">
              <w:rPr>
                <w:rFonts w:hint="eastAsia"/>
                <w:color w:val="000066"/>
              </w:rPr>
              <w:t>(</w:t>
            </w:r>
            <w:r w:rsidRPr="00001330">
              <w:rPr>
                <w:rFonts w:hint="eastAsia"/>
                <w:color w:val="333333"/>
              </w:rPr>
              <w:t>!</w:t>
            </w:r>
            <w:r w:rsidRPr="00001330">
              <w:rPr>
                <w:rFonts w:hint="eastAsia"/>
                <w:color w:val="170591"/>
              </w:rPr>
              <w:t>list1</w:t>
            </w:r>
            <w:r w:rsidRPr="00001330">
              <w:rPr>
                <w:rFonts w:hint="eastAsia"/>
                <w:color w:val="333333"/>
              </w:rPr>
              <w:t>.</w:t>
            </w:r>
            <w:r w:rsidRPr="00001330">
              <w:rPr>
                <w:rFonts w:hint="eastAsia"/>
                <w:color w:val="170591"/>
              </w:rPr>
              <w:t>contains</w:t>
            </w:r>
            <w:r w:rsidRPr="00001330">
              <w:rPr>
                <w:rFonts w:hint="eastAsia"/>
                <w:color w:val="000066"/>
              </w:rPr>
              <w:t>(</w:t>
            </w:r>
            <w:r w:rsidRPr="00001330">
              <w:rPr>
                <w:rFonts w:hint="eastAsia"/>
                <w:color w:val="170591"/>
              </w:rPr>
              <w:t>t</w:t>
            </w:r>
            <w:r w:rsidRPr="00001330">
              <w:rPr>
                <w:rFonts w:hint="eastAsia"/>
                <w:color w:val="000066"/>
              </w:rPr>
              <w:t>)) {</w:t>
            </w:r>
            <w:r w:rsidRPr="00001330">
              <w:rPr>
                <w:rFonts w:hint="eastAsia"/>
                <w:color w:val="000066"/>
              </w:rPr>
              <w:br/>
              <w:t xml:space="preserve">            </w:t>
            </w:r>
            <w:r w:rsidRPr="00001330">
              <w:rPr>
                <w:rFonts w:hint="eastAsia"/>
                <w:color w:val="170591"/>
              </w:rPr>
              <w:t>list2</w:t>
            </w:r>
            <w:r w:rsidRPr="00001330">
              <w:rPr>
                <w:rFonts w:hint="eastAsia"/>
                <w:color w:val="333333"/>
              </w:rPr>
              <w:t>.</w:t>
            </w:r>
            <w:r w:rsidRPr="00001330">
              <w:rPr>
                <w:rFonts w:hint="eastAsia"/>
                <w:color w:val="170591"/>
              </w:rPr>
              <w:t>add</w:t>
            </w:r>
            <w:r w:rsidRPr="00001330">
              <w:rPr>
                <w:rFonts w:hint="eastAsia"/>
                <w:color w:val="000066"/>
              </w:rPr>
              <w:t>(</w:t>
            </w:r>
            <w:r w:rsidRPr="00001330">
              <w:rPr>
                <w:rFonts w:hint="eastAsia"/>
                <w:color w:val="170591"/>
              </w:rPr>
              <w:t>t</w:t>
            </w:r>
            <w:r w:rsidRPr="00001330">
              <w:rPr>
                <w:rFonts w:hint="eastAsia"/>
                <w:color w:val="000066"/>
              </w:rPr>
              <w:t>)</w:t>
            </w:r>
            <w:r w:rsidRPr="00001330">
              <w:rPr>
                <w:rFonts w:hint="eastAsia"/>
                <w:color w:val="333333"/>
              </w:rPr>
              <w:t>;</w:t>
            </w:r>
            <w:r w:rsidRPr="00001330">
              <w:rPr>
                <w:rFonts w:hint="eastAsia"/>
                <w:color w:val="333333"/>
              </w:rPr>
              <w:br/>
              <w:t xml:space="preserve">        </w:t>
            </w:r>
            <w:r w:rsidRPr="00001330">
              <w:rPr>
                <w:rFonts w:hint="eastAsia"/>
                <w:color w:val="000066"/>
              </w:rPr>
              <w:t>}</w:t>
            </w:r>
            <w:r w:rsidRPr="00001330">
              <w:rPr>
                <w:rFonts w:hint="eastAsia"/>
                <w:color w:val="000066"/>
              </w:rPr>
              <w:br/>
              <w:t xml:space="preserve">    }</w:t>
            </w:r>
            <w:r w:rsidRPr="00001330">
              <w:rPr>
                <w:rFonts w:hint="eastAsia"/>
                <w:color w:val="000066"/>
              </w:rPr>
              <w:br/>
              <w:t xml:space="preserve">    </w:t>
            </w:r>
            <w:r w:rsidRPr="00001330">
              <w:rPr>
                <w:rFonts w:hint="eastAsia"/>
                <w:b/>
                <w:bCs/>
                <w:color w:val="7F0055"/>
              </w:rPr>
              <w:t xml:space="preserve">return </w:t>
            </w:r>
            <w:r w:rsidRPr="00001330">
              <w:rPr>
                <w:rFonts w:hint="eastAsia"/>
                <w:color w:val="170591"/>
              </w:rPr>
              <w:t>list2</w:t>
            </w:r>
            <w:r w:rsidRPr="00001330">
              <w:rPr>
                <w:rFonts w:hint="eastAsia"/>
                <w:color w:val="333333"/>
              </w:rPr>
              <w:t>;</w:t>
            </w:r>
            <w:r w:rsidRPr="00001330">
              <w:rPr>
                <w:rFonts w:hint="eastAsia"/>
                <w:color w:val="333333"/>
              </w:rPr>
              <w:br/>
            </w:r>
            <w:r w:rsidRPr="00001330">
              <w:rPr>
                <w:rFonts w:hint="eastAsia"/>
                <w:color w:val="000066"/>
              </w:rPr>
              <w:t>}</w:t>
            </w:r>
          </w:p>
          <w:p w:rsidR="00001330" w:rsidRPr="00001330" w:rsidRDefault="00001330" w:rsidP="00001330"/>
        </w:tc>
      </w:tr>
    </w:tbl>
    <w:p w:rsidR="00001330" w:rsidRDefault="00001330" w:rsidP="00001330"/>
    <w:p w:rsidR="00AE2CE1" w:rsidRDefault="00AE2CE1" w:rsidP="00001330"/>
    <w:p w:rsidR="00AE2CE1" w:rsidRDefault="00AE2CE1" w:rsidP="00AE2CE1">
      <w:pPr>
        <w:pStyle w:val="3"/>
        <w:numPr>
          <w:ilvl w:val="0"/>
          <w:numId w:val="3"/>
        </w:numPr>
      </w:pPr>
      <w:r>
        <w:t>StringUtils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2CE1" w:rsidTr="00AE2CE1">
        <w:tc>
          <w:tcPr>
            <w:tcW w:w="8522" w:type="dxa"/>
          </w:tcPr>
          <w:p w:rsidR="00AE2CE1" w:rsidRDefault="00AE2CE1" w:rsidP="00AE2CE1">
            <w:pPr>
              <w:shd w:val="clear" w:color="auto" w:fill="F3F8FB"/>
              <w:spacing w:line="315" w:lineRule="atLeast"/>
              <w:rPr>
                <w:rFonts w:ascii="simsun" w:hAnsi="simsun" w:hint="eastAsia"/>
                <w:color w:val="444444"/>
                <w:szCs w:val="21"/>
              </w:rPr>
            </w:pPr>
            <w:r>
              <w:rPr>
                <w:rFonts w:ascii="simsun" w:hAnsi="simsun"/>
                <w:color w:val="444444"/>
                <w:szCs w:val="21"/>
              </w:rPr>
              <w:t>倒</w:t>
            </w:r>
            <w:r>
              <w:rPr>
                <w:rFonts w:ascii="simsun" w:hAnsi="simsun"/>
                <w:color w:val="444444"/>
                <w:szCs w:val="21"/>
              </w:rPr>
              <w:t>commons-lang-2.3.jar</w:t>
            </w:r>
            <w:r>
              <w:rPr>
                <w:rFonts w:ascii="simsun" w:hAnsi="simsun"/>
                <w:color w:val="444444"/>
                <w:szCs w:val="21"/>
              </w:rPr>
              <w:t>包</w:t>
            </w:r>
          </w:p>
          <w:p w:rsidR="00AE2CE1" w:rsidRDefault="00AE2CE1" w:rsidP="00AE2CE1">
            <w:pPr>
              <w:shd w:val="clear" w:color="auto" w:fill="F3F8FB"/>
              <w:spacing w:line="315" w:lineRule="atLeast"/>
              <w:rPr>
                <w:rFonts w:ascii="simsun" w:hAnsi="simsun" w:hint="eastAsia"/>
                <w:color w:val="444444"/>
                <w:szCs w:val="21"/>
              </w:rPr>
            </w:pPr>
          </w:p>
          <w:p w:rsidR="00AE2CE1" w:rsidRDefault="00AE2CE1" w:rsidP="00AE2CE1">
            <w:pPr>
              <w:pStyle w:val="a8"/>
              <w:shd w:val="clear" w:color="auto" w:fill="F3F8FB"/>
              <w:spacing w:before="0" w:beforeAutospacing="0" w:after="75" w:afterAutospacing="0" w:line="315" w:lineRule="atLeast"/>
              <w:rPr>
                <w:rFonts w:ascii="simsun" w:hAnsi="simsun" w:hint="eastAsia"/>
                <w:color w:val="444444"/>
                <w:sz w:val="21"/>
                <w:szCs w:val="21"/>
              </w:rPr>
            </w:pPr>
            <w:r>
              <w:rPr>
                <w:rFonts w:ascii="simsun" w:hAnsi="simsun"/>
                <w:color w:val="494949"/>
                <w:sz w:val="21"/>
                <w:szCs w:val="21"/>
              </w:rPr>
              <w:t>例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t xml:space="preserve">1: 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t>判断是否为空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t>(blank):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  <w:t>StringUtils.isBlank(null): true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  <w:t>StringUtils.isBlank(""): true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  <w:t>StringUtils.isBlank(" "): true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</w:r>
            <w:r>
              <w:rPr>
                <w:rFonts w:ascii="simsun" w:hAnsi="simsun"/>
                <w:color w:val="494949"/>
                <w:sz w:val="21"/>
                <w:szCs w:val="21"/>
              </w:rPr>
              <w:t>例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t xml:space="preserve">2: 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t>判断是否不为空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t>(blank):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  <w:t>StringUtils.isNotBlank(null): false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  <w:t>StringUtils.isNotBlank(""): false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  <w:t>StringUtils.isNotBlank(" "): false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</w:r>
            <w:r>
              <w:rPr>
                <w:rFonts w:ascii="simsun" w:hAnsi="simsun"/>
                <w:color w:val="494949"/>
                <w:sz w:val="21"/>
                <w:szCs w:val="21"/>
              </w:rPr>
              <w:t>例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t xml:space="preserve">3: 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t>判断是否为空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t>(empty):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  <w:t>StringUtils.isEmpty(null): true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  <w:t>StringUtils.isEmpty(""): true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  <w:t>StringUtils.isEmpty(" "): false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</w:r>
            <w:r>
              <w:rPr>
                <w:rFonts w:ascii="simsun" w:hAnsi="simsun"/>
                <w:color w:val="494949"/>
                <w:sz w:val="21"/>
                <w:szCs w:val="21"/>
              </w:rPr>
              <w:t>例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t xml:space="preserve">4: 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t>判断是否不为空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t>(empty):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  <w:t>StringUtils.isNotEmpty(null): false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  <w:t>StringUtils.isNotEmpty(""): false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  <w:t>StringUtils.isNotEmpty(" "): true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</w:r>
            <w:r>
              <w:rPr>
                <w:rFonts w:ascii="simsun" w:hAnsi="simsun"/>
                <w:color w:val="494949"/>
                <w:sz w:val="21"/>
                <w:szCs w:val="21"/>
              </w:rPr>
              <w:t>例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t xml:space="preserve">5: 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t>判断是否是字母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t>: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  <w:t>StringUtils.isAlpha("ab"): true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  <w:t>StringUtils.isAlpha("CD"): true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  <w:t>StringUtils.isAlpha("efGH"): true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  <w:t>StringUtils.isAlpha("12"): false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  <w:t>StringUtils.isAlpha("12ab"): false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</w:r>
            <w:r>
              <w:rPr>
                <w:rFonts w:ascii="simsun" w:hAnsi="simsun"/>
                <w:color w:val="494949"/>
                <w:sz w:val="21"/>
                <w:szCs w:val="21"/>
              </w:rPr>
              <w:t>例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t xml:space="preserve">6: 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t>判断是否是数字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t>: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  <w:t>StringUtils.isNumeric("ab"): false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  <w:t>StringUtils.isNumeric("CD"): false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  <w:t>StringUtils.isNumeric("efGH"): false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  <w:t>StringUtils.isNumeric("12"): true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  <w:t>StringUtils.isNumeric("12ab"): false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</w:r>
            <w:r>
              <w:rPr>
                <w:rFonts w:ascii="simsun" w:hAnsi="simsun"/>
                <w:color w:val="494949"/>
                <w:sz w:val="21"/>
                <w:szCs w:val="21"/>
              </w:rPr>
              <w:t>例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t xml:space="preserve">7: 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t>判断是否是字母或数字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t>: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  <w:t>StringUtils.isAlphanumeric("ab"): true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</w:r>
            <w:r>
              <w:rPr>
                <w:rFonts w:ascii="simsun" w:hAnsi="simsun"/>
                <w:color w:val="494949"/>
                <w:sz w:val="21"/>
                <w:szCs w:val="21"/>
              </w:rPr>
              <w:lastRenderedPageBreak/>
              <w:t>StringUtils.isAlphanumeric("CD"): true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  <w:t>StringUtils.isAlphanumeric("efGH"): true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  <w:t>StringUtils.isAlphanumeric("12"): true</w:t>
            </w:r>
            <w:r>
              <w:rPr>
                <w:rFonts w:ascii="simsun" w:hAnsi="simsun"/>
                <w:color w:val="494949"/>
                <w:sz w:val="21"/>
                <w:szCs w:val="21"/>
              </w:rPr>
              <w:br/>
              <w:t>StringUtils.isAlphanumeric("12ab"): true</w:t>
            </w:r>
          </w:p>
          <w:p w:rsidR="00AE2CE1" w:rsidRDefault="00AE2CE1" w:rsidP="00AE2CE1">
            <w:pPr>
              <w:pStyle w:val="a8"/>
              <w:shd w:val="clear" w:color="auto" w:fill="F3F8FB"/>
              <w:spacing w:before="0" w:beforeAutospacing="0" w:after="75" w:afterAutospacing="0" w:line="315" w:lineRule="atLeast"/>
              <w:rPr>
                <w:rFonts w:ascii="simsun" w:hAnsi="simsun" w:hint="eastAsia"/>
                <w:color w:val="444444"/>
                <w:sz w:val="21"/>
                <w:szCs w:val="21"/>
              </w:rPr>
            </w:pPr>
            <w:r>
              <w:rPr>
                <w:rFonts w:ascii="simsun" w:hAnsi="simsun"/>
                <w:color w:val="444444"/>
                <w:sz w:val="21"/>
                <w:szCs w:val="21"/>
              </w:rPr>
              <w:t>字符串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trim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及默认处理：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r>
              <w:rPr>
                <w:rFonts w:ascii="simsun" w:hAnsi="simsun"/>
                <w:color w:val="444444"/>
                <w:sz w:val="21"/>
                <w:szCs w:val="21"/>
              </w:rPr>
              <w:t>例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 xml:space="preserve">1: 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去除字符串中的空白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(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包括全角空格、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TAB).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  <w:t>StringUtils.deleteWhitespace("aa bb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 xml:space="preserve">　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cc"): aabbcc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  <w:t>StringUtils.deleteWhitespace(" aa  bb    cc "): aabbcc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r>
              <w:rPr>
                <w:rFonts w:ascii="simsun" w:hAnsi="simsun"/>
                <w:color w:val="444444"/>
                <w:sz w:val="21"/>
                <w:szCs w:val="21"/>
              </w:rPr>
              <w:t>例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 xml:space="preserve">2: 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去除字符串头尾空白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(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包括全角空格、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TAB).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  <w:t>StringUtils.trim(" abc  "): abc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  <w:t>StringUtils.trim("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 xml:space="preserve">　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 xml:space="preserve">abc"): 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 xml:space="preserve">　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abc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  <w:t>StringUtils.trim("    abc"): abc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r>
              <w:rPr>
                <w:rFonts w:ascii="simsun" w:hAnsi="simsun"/>
                <w:color w:val="444444"/>
                <w:sz w:val="21"/>
                <w:szCs w:val="21"/>
              </w:rPr>
              <w:t>例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 xml:space="preserve">3: 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去除字符串头尾空白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(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包括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TAB,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但不包括全角空格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 xml:space="preserve">), 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结果为空串时返回空串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.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  <w:t>StringUtils.trimToEmpty("   "):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  <w:t>StringUtils.trimToEmpty("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 xml:space="preserve">　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 xml:space="preserve">"): 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 xml:space="preserve">　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  <w:t>StringUtils.trimToEmpty("    "):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r>
              <w:rPr>
                <w:rFonts w:ascii="simsun" w:hAnsi="simsun"/>
                <w:color w:val="444444"/>
                <w:sz w:val="21"/>
                <w:szCs w:val="21"/>
              </w:rPr>
              <w:t>例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 xml:space="preserve">4: 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去除字符串头尾空白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(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包括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TAB,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但不包括全角空格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 xml:space="preserve">), 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结果为空串时返回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null.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  <w:t>StringUtils.trimToNull("   "): null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  <w:t>StringUtils.trimToNull("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 xml:space="preserve">　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 xml:space="preserve">"): 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 xml:space="preserve">　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  <w:t>StringUtils.trimToNull("    "): null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r>
              <w:rPr>
                <w:rFonts w:ascii="simsun" w:hAnsi="simsun"/>
                <w:color w:val="444444"/>
                <w:sz w:val="21"/>
                <w:szCs w:val="21"/>
              </w:rPr>
              <w:t>例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 xml:space="preserve">5: 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返回可以处理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null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的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toString().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  <w:t>StringUtils.defaultString("aaaa"): aaaa</w:t>
            </w:r>
          </w:p>
          <w:p w:rsidR="00AE2CE1" w:rsidRDefault="00AE2CE1" w:rsidP="00AE2CE1">
            <w:pPr>
              <w:pStyle w:val="a8"/>
              <w:shd w:val="clear" w:color="auto" w:fill="F3F8FB"/>
              <w:spacing w:before="0" w:beforeAutospacing="0" w:after="75" w:afterAutospacing="0" w:line="315" w:lineRule="atLeast"/>
              <w:rPr>
                <w:rFonts w:ascii="simsun" w:hAnsi="simsun" w:hint="eastAsia"/>
                <w:color w:val="444444"/>
                <w:sz w:val="21"/>
                <w:szCs w:val="21"/>
              </w:rPr>
            </w:pPr>
            <w:r>
              <w:rPr>
                <w:rFonts w:ascii="simsun" w:hAnsi="simsun"/>
                <w:color w:val="444444"/>
                <w:sz w:val="21"/>
                <w:szCs w:val="21"/>
              </w:rPr>
              <w:t> </w:t>
            </w:r>
          </w:p>
          <w:p w:rsidR="00AE2CE1" w:rsidRDefault="00AE2CE1" w:rsidP="00AE2CE1">
            <w:pPr>
              <w:pStyle w:val="a8"/>
              <w:shd w:val="clear" w:color="auto" w:fill="F3F8FB"/>
              <w:spacing w:before="0" w:beforeAutospacing="0" w:after="75" w:afterAutospacing="0" w:line="315" w:lineRule="atLeast"/>
              <w:rPr>
                <w:rFonts w:ascii="simsun" w:hAnsi="simsun" w:hint="eastAsia"/>
                <w:color w:val="444444"/>
                <w:sz w:val="21"/>
                <w:szCs w:val="21"/>
              </w:rPr>
            </w:pPr>
            <w:r>
              <w:rPr>
                <w:rFonts w:ascii="simsun" w:hAnsi="simsun"/>
                <w:color w:val="3366FF"/>
                <w:sz w:val="21"/>
                <w:szCs w:val="21"/>
              </w:rPr>
              <w:t>字符串包含检查：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r>
              <w:rPr>
                <w:rFonts w:ascii="simsun" w:hAnsi="simsun"/>
                <w:color w:val="444444"/>
                <w:sz w:val="21"/>
                <w:szCs w:val="21"/>
              </w:rPr>
              <w:t>例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 xml:space="preserve">1: 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检查字符串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(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参数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1)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是否包含字符串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(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参数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2).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  <w:t>StringUtils.contains("defg", "ef"): true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  <w:t>StringUtils.contains("defg", "EF"): false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  <w:t>StringUtils.contains("defg", "fe"): false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  <w:t>StringUtils.contains("ef", "defg"): false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  <w:t>StringUtils.contains("aad", "aadd"): false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  <w:t>StringUtils.contains("defg", "aadd"): false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r>
              <w:rPr>
                <w:rFonts w:ascii="simsun" w:hAnsi="simsun"/>
                <w:color w:val="444444"/>
                <w:sz w:val="21"/>
                <w:szCs w:val="21"/>
              </w:rPr>
              <w:t>例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 xml:space="preserve">2: 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检查字符串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(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参数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1)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是否包含字符串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(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参数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 xml:space="preserve">2), 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忽略大小写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.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  <w:t>StringUtils.containsIgnoreCase("defg", "EF"): true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r>
              <w:rPr>
                <w:rFonts w:ascii="simsun" w:hAnsi="simsun"/>
                <w:color w:val="444444"/>
                <w:sz w:val="21"/>
                <w:szCs w:val="21"/>
              </w:rPr>
              <w:t>例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 xml:space="preserve">3: 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检查字符串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(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参数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1)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中的字符是否全为字符串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(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参数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2)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中的字符的子集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.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  <w:t>StringUtils.containsOnly("defg", "ef"): false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  <w:t>StringUtils.containsOnly("ef", "defg"): true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  <w:t>StringUtils.containsOnly("fe", "defg"): true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r>
              <w:rPr>
                <w:rFonts w:ascii="simsun" w:hAnsi="simsun"/>
                <w:color w:val="444444"/>
                <w:sz w:val="21"/>
                <w:szCs w:val="21"/>
              </w:rPr>
              <w:lastRenderedPageBreak/>
              <w:t>StringUtils.containsOnly("aad", "aadd"): true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  <w:t>StringUtils.containsOnly("defg", "aadd"): false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r>
              <w:rPr>
                <w:rFonts w:ascii="simsun" w:hAnsi="simsun"/>
                <w:color w:val="444444"/>
                <w:sz w:val="21"/>
                <w:szCs w:val="21"/>
              </w:rPr>
              <w:t>例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 xml:space="preserve">4: 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检查字符串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(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参数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1)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和字符串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(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参数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2)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中的字符是否不存在交集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.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  <w:t>StringUtils.containsNone("defg", "ef"): false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  <w:t>StringUtils.containsNone("defg", "fe"): false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  <w:t>StringUtils.containsNone("ef", "defg"): false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  <w:t>StringUtils.containsNone("aad", "aadd"): false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  <w:t>StringUtils.containsNone("defg", "aadd"): false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  <w:t>StringUtils.containsNone("defg", "xvy"): true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r>
              <w:rPr>
                <w:rFonts w:ascii="simsun" w:hAnsi="simsun"/>
                <w:color w:val="444444"/>
                <w:sz w:val="21"/>
                <w:szCs w:val="21"/>
              </w:rPr>
              <w:t>例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 xml:space="preserve">5: 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检查字符串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(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参数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1)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和字符串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(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参数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2)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中的字符是否存在交集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.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  <w:t>StringUtils.containsAny("defg", "ef"): true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  <w:t>StringUtils.containsAny("defg", "fe"): true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  <w:t>StringUtils.containsAny("ef", "defg"): true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  <w:t>StringUtils.containsAny("aad", "aadd"): true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  <w:t>StringUtils.containsAny("defg", "aadd"): true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  <w:t>StringUtils.containsAny("defg", "xvy"): false</w:t>
            </w:r>
          </w:p>
          <w:p w:rsidR="00AE2CE1" w:rsidRDefault="00AE2CE1" w:rsidP="00AE2CE1">
            <w:pPr>
              <w:pStyle w:val="a8"/>
              <w:shd w:val="clear" w:color="auto" w:fill="F3F8FB"/>
              <w:spacing w:before="0" w:beforeAutospacing="0" w:after="75" w:afterAutospacing="0" w:line="315" w:lineRule="atLeast"/>
              <w:rPr>
                <w:rFonts w:ascii="simsun" w:hAnsi="simsun" w:hint="eastAsia"/>
                <w:color w:val="444444"/>
                <w:sz w:val="21"/>
                <w:szCs w:val="21"/>
              </w:rPr>
            </w:pPr>
            <w:r>
              <w:rPr>
                <w:rFonts w:ascii="simsun" w:hAnsi="simsun"/>
                <w:color w:val="444444"/>
                <w:sz w:val="21"/>
                <w:szCs w:val="21"/>
              </w:rPr>
              <w:t> </w:t>
            </w:r>
          </w:p>
          <w:p w:rsidR="00AE2CE1" w:rsidRDefault="00AE2CE1" w:rsidP="00AE2CE1">
            <w:pPr>
              <w:pStyle w:val="a8"/>
              <w:shd w:val="clear" w:color="auto" w:fill="F3F8FB"/>
              <w:spacing w:before="0" w:beforeAutospacing="0" w:after="75" w:afterAutospacing="0" w:line="315" w:lineRule="atLeast"/>
              <w:rPr>
                <w:rFonts w:ascii="simsun" w:hAnsi="simsun" w:hint="eastAsia"/>
                <w:color w:val="444444"/>
                <w:sz w:val="21"/>
                <w:szCs w:val="21"/>
              </w:rPr>
            </w:pPr>
            <w:r>
              <w:rPr>
                <w:rFonts w:ascii="simsun" w:hAnsi="simsun"/>
                <w:color w:val="3366FF"/>
                <w:sz w:val="21"/>
                <w:szCs w:val="21"/>
              </w:rPr>
              <w:t>字符串处理：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r>
              <w:rPr>
                <w:rFonts w:ascii="simsun" w:hAnsi="simsun"/>
                <w:color w:val="444444"/>
                <w:sz w:val="21"/>
                <w:szCs w:val="21"/>
              </w:rPr>
              <w:t>例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 xml:space="preserve">1: 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将字符串重复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n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次，将文字按某宽度居中，将字符串数组用某字符串连接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.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  <w:t>//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代码片段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: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  <w:t>String[] header = new String[3];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  <w:t>header[0] = StringUtils.repeat("*", 50);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  <w:t>header[1] = StringUtils.center("  StringUtilsDemo  ", 50, "^O^");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  <w:t>header[2] = header[0];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  <w:t>String head = StringUtils.join(header, "\n");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  <w:t>System.out.println(head);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  <w:t>//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运行结果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: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  <w:t>**************************************************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  <w:t>^O^^O^^O^^O^^O^  StringUtilsDemo  ^O^^O^^O^^O^^O^^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  <w:t>**************************************************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</w:r>
            <w:r>
              <w:rPr>
                <w:rFonts w:ascii="simsun" w:hAnsi="simsun"/>
                <w:color w:val="444444"/>
                <w:sz w:val="21"/>
                <w:szCs w:val="21"/>
              </w:rPr>
              <w:t>例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 xml:space="preserve">2: 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缩短到某长度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,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用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...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结尾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t>.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  <w:t>StringUtils.abbreviate("The quick brown fox jumps over t</w:t>
            </w:r>
            <w:bookmarkStart w:id="1" w:name="_GoBack"/>
            <w:bookmarkEnd w:id="1"/>
            <w:r>
              <w:rPr>
                <w:rFonts w:ascii="simsun" w:hAnsi="simsun"/>
                <w:color w:val="444444"/>
                <w:sz w:val="21"/>
                <w:szCs w:val="21"/>
              </w:rPr>
              <w:t>he lazy dog.", 10): The qui...</w:t>
            </w:r>
            <w:r>
              <w:rPr>
                <w:rFonts w:ascii="simsun" w:hAnsi="simsun"/>
                <w:color w:val="444444"/>
                <w:sz w:val="21"/>
                <w:szCs w:val="21"/>
              </w:rPr>
              <w:br/>
              <w:t>StringUtils.abbreviate("The quick brown fox jumps over the lazy dog.", 15, 10): ... fox...</w:t>
            </w:r>
          </w:p>
          <w:p w:rsidR="00AE2CE1" w:rsidRPr="00AE2CE1" w:rsidRDefault="00AE2CE1" w:rsidP="00001330"/>
        </w:tc>
      </w:tr>
    </w:tbl>
    <w:p w:rsidR="00AE2CE1" w:rsidRPr="00AE2CE1" w:rsidRDefault="00AE2CE1" w:rsidP="00001330"/>
    <w:p w:rsidR="00D16253" w:rsidRDefault="00D16253" w:rsidP="00D16253">
      <w:pPr>
        <w:pStyle w:val="2"/>
        <w:numPr>
          <w:ilvl w:val="0"/>
          <w:numId w:val="1"/>
        </w:numPr>
      </w:pPr>
      <w:r w:rsidRPr="00D16253">
        <w:rPr>
          <w:rFonts w:hint="eastAsia"/>
        </w:rPr>
        <w:lastRenderedPageBreak/>
        <w:t>后端</w:t>
      </w:r>
    </w:p>
    <w:p w:rsidR="00D16253" w:rsidRDefault="00D16253" w:rsidP="00D16253">
      <w:pPr>
        <w:pStyle w:val="3"/>
        <w:numPr>
          <w:ilvl w:val="0"/>
          <w:numId w:val="19"/>
        </w:numPr>
      </w:pPr>
      <w:r>
        <w:rPr>
          <w:rFonts w:hint="eastAsia"/>
        </w:rPr>
        <w:t>前端传</w:t>
      </w:r>
      <w:r>
        <w:rPr>
          <w:rFonts w:hint="eastAsia"/>
        </w:rPr>
        <w:t>Json</w:t>
      </w:r>
      <w:r>
        <w:rPr>
          <w:rFonts w:hint="eastAsia"/>
        </w:rPr>
        <w:t>字符串过来中文乱码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16253" w:rsidTr="00D16253">
        <w:tc>
          <w:tcPr>
            <w:tcW w:w="8522" w:type="dxa"/>
          </w:tcPr>
          <w:p w:rsidR="00D16253" w:rsidRPr="00D16253" w:rsidRDefault="00D16253" w:rsidP="00D16253">
            <w:pPr>
              <w:pStyle w:val="HTML"/>
              <w:shd w:val="clear" w:color="auto" w:fill="CAE6CA"/>
              <w:rPr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 w:rsidRPr="00D16253">
              <w:rPr>
                <w:rFonts w:hint="eastAsia"/>
                <w:b/>
                <w:bCs/>
                <w:color w:val="002DB5"/>
              </w:rPr>
              <w:t xml:space="preserve">String </w:t>
            </w:r>
            <w:r w:rsidRPr="00D16253">
              <w:rPr>
                <w:rFonts w:hint="eastAsia"/>
                <w:color w:val="170591"/>
              </w:rPr>
              <w:t xml:space="preserve">strw </w:t>
            </w:r>
            <w:r w:rsidRPr="00D16253">
              <w:rPr>
                <w:rFonts w:hint="eastAsia"/>
                <w:color w:val="333333"/>
              </w:rPr>
              <w:t xml:space="preserve">= </w:t>
            </w:r>
            <w:r w:rsidRPr="00D16253">
              <w:rPr>
                <w:rFonts w:hint="eastAsia"/>
                <w:color w:val="054802"/>
              </w:rPr>
              <w:t>request</w:t>
            </w:r>
            <w:r w:rsidRPr="00D16253">
              <w:rPr>
                <w:rFonts w:hint="eastAsia"/>
                <w:color w:val="333333"/>
              </w:rPr>
              <w:t>.</w:t>
            </w:r>
            <w:r w:rsidRPr="00D16253">
              <w:rPr>
                <w:rFonts w:hint="eastAsia"/>
                <w:color w:val="170591"/>
              </w:rPr>
              <w:t>getParameter</w:t>
            </w:r>
            <w:r w:rsidRPr="00D16253">
              <w:rPr>
                <w:rFonts w:hint="eastAsia"/>
                <w:color w:val="000066"/>
              </w:rPr>
              <w:t>(</w:t>
            </w:r>
            <w:r w:rsidRPr="00D16253">
              <w:rPr>
                <w:rFonts w:hint="eastAsia"/>
                <w:b/>
                <w:bCs/>
                <w:color w:val="000000"/>
              </w:rPr>
              <w:t>"content"</w:t>
            </w:r>
            <w:r w:rsidRPr="00D16253">
              <w:rPr>
                <w:rFonts w:hint="eastAsia"/>
                <w:color w:val="000066"/>
              </w:rPr>
              <w:t>)</w:t>
            </w:r>
            <w:r w:rsidRPr="00D16253">
              <w:rPr>
                <w:rFonts w:hint="eastAsia"/>
                <w:color w:val="333333"/>
              </w:rPr>
              <w:t>;</w:t>
            </w:r>
          </w:p>
          <w:p w:rsidR="00D16253" w:rsidRPr="00D16253" w:rsidRDefault="00D16253" w:rsidP="00D16253"/>
        </w:tc>
      </w:tr>
    </w:tbl>
    <w:p w:rsidR="00D16253" w:rsidRDefault="00D16253" w:rsidP="00D16253"/>
    <w:p w:rsidR="005C7E1A" w:rsidRDefault="005C7E1A" w:rsidP="00D16253"/>
    <w:p w:rsidR="005C7E1A" w:rsidRDefault="005C7E1A" w:rsidP="005C7E1A">
      <w:pPr>
        <w:pStyle w:val="3"/>
        <w:numPr>
          <w:ilvl w:val="0"/>
          <w:numId w:val="19"/>
        </w:numPr>
      </w:pPr>
      <w:r>
        <w:t>Calendar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C7E1A" w:rsidTr="005C7E1A">
        <w:tc>
          <w:tcPr>
            <w:tcW w:w="8522" w:type="dxa"/>
          </w:tcPr>
          <w:p w:rsidR="00F8179C" w:rsidRPr="00F8179C" w:rsidRDefault="00F8179C" w:rsidP="00F8179C">
            <w:pPr>
              <w:rPr>
                <w:b/>
                <w:sz w:val="18"/>
                <w:szCs w:val="18"/>
              </w:rPr>
            </w:pPr>
            <w:r w:rsidRPr="00F8179C">
              <w:rPr>
                <w:rFonts w:hint="eastAsia"/>
                <w:b/>
                <w:sz w:val="18"/>
                <w:szCs w:val="18"/>
              </w:rPr>
              <w:t>不能写成这样</w:t>
            </w:r>
            <w:r w:rsidR="005C7E1A" w:rsidRPr="00F8179C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F8179C">
              <w:rPr>
                <w:rFonts w:hint="eastAsia"/>
                <w:b/>
                <w:sz w:val="18"/>
                <w:szCs w:val="18"/>
              </w:rPr>
              <w:t>,</w:t>
            </w:r>
            <w:r w:rsidRPr="00F8179C">
              <w:rPr>
                <w:rFonts w:hint="eastAsia"/>
                <w:b/>
                <w:sz w:val="18"/>
                <w:szCs w:val="18"/>
              </w:rPr>
              <w:t>否则在输出的时候</w:t>
            </w:r>
            <w:r w:rsidRPr="00F8179C">
              <w:rPr>
                <w:rFonts w:hint="eastAsia"/>
                <w:b/>
                <w:sz w:val="18"/>
                <w:szCs w:val="18"/>
              </w:rPr>
              <w:t>,</w:t>
            </w:r>
            <w:r w:rsidRPr="00F8179C">
              <w:rPr>
                <w:rFonts w:hint="eastAsia"/>
                <w:b/>
                <w:sz w:val="18"/>
                <w:szCs w:val="18"/>
              </w:rPr>
              <w:t>显示的日期有误</w:t>
            </w:r>
          </w:p>
          <w:p w:rsidR="00F8179C" w:rsidRPr="00F8179C" w:rsidRDefault="00F8179C" w:rsidP="00F8179C">
            <w:pPr>
              <w:rPr>
                <w:rFonts w:ascii="Consolas" w:eastAsia="宋体" w:hAnsi="Consolas" w:cs="宋体"/>
                <w:b/>
                <w:color w:val="000000"/>
                <w:kern w:val="0"/>
                <w:sz w:val="18"/>
                <w:szCs w:val="18"/>
              </w:rPr>
            </w:pPr>
            <w:r w:rsidRPr="00F8179C"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  <w:t>SimpleDateFormat format = new</w:t>
            </w:r>
            <w:r w:rsidRPr="00F8179C">
              <w:rPr>
                <w:rFonts w:ascii="Consolas" w:eastAsia="宋体" w:hAnsi="Consolas" w:cs="宋体"/>
                <w:b/>
                <w:color w:val="000000"/>
                <w:kern w:val="0"/>
                <w:sz w:val="18"/>
                <w:szCs w:val="18"/>
              </w:rPr>
              <w:t> </w:t>
            </w:r>
            <w:r w:rsidRPr="00F8179C"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  <w:t>SimpleDateFormat(</w:t>
            </w:r>
            <w:r w:rsidRPr="00F8179C">
              <w:rPr>
                <w:rFonts w:ascii="宋体" w:eastAsia="宋体" w:hAnsi="宋体" w:cs="宋体"/>
                <w:b/>
                <w:color w:val="FF0000"/>
                <w:kern w:val="0"/>
                <w:sz w:val="18"/>
                <w:szCs w:val="18"/>
              </w:rPr>
              <w:t>"yyyy-MM-dd");</w:t>
            </w:r>
          </w:p>
          <w:p w:rsidR="00F8179C" w:rsidRPr="00F8179C" w:rsidRDefault="00F8179C" w:rsidP="005C7E1A">
            <w:pPr>
              <w:rPr>
                <w:sz w:val="18"/>
                <w:szCs w:val="18"/>
              </w:rPr>
            </w:pPr>
          </w:p>
          <w:p w:rsidR="00F8179C" w:rsidRDefault="00F8179C" w:rsidP="005C7E1A">
            <w:pPr>
              <w:rPr>
                <w:sz w:val="18"/>
                <w:szCs w:val="18"/>
              </w:rPr>
            </w:pPr>
          </w:p>
          <w:p w:rsidR="00F8179C" w:rsidRDefault="00166DE2" w:rsidP="005C7E1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</w:p>
          <w:p w:rsidR="00F8179C" w:rsidRDefault="00F8179C" w:rsidP="005C7E1A">
            <w:pPr>
              <w:rPr>
                <w:sz w:val="18"/>
                <w:szCs w:val="18"/>
              </w:rPr>
            </w:pPr>
          </w:p>
          <w:p w:rsidR="005C7E1A" w:rsidRPr="005C7E1A" w:rsidRDefault="005C7E1A" w:rsidP="005C7E1A">
            <w:pP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SimpleDateFormat format = new</w:t>
            </w:r>
            <w:r w:rsidRPr="005C7E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SimpleDateFormat("yyyy-MM-dd </w:t>
            </w:r>
            <w:r w:rsidRPr="00F8179C">
              <w:rPr>
                <w:rFonts w:ascii="宋体" w:eastAsia="宋体" w:hAnsi="宋体" w:cs="宋体"/>
                <w:b/>
                <w:color w:val="FF0000"/>
                <w:kern w:val="0"/>
                <w:sz w:val="18"/>
                <w:szCs w:val="18"/>
              </w:rPr>
              <w:t>HH:mm:ss</w:t>
            </w: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");</w:t>
            </w:r>
          </w:p>
          <w:p w:rsidR="005C7E1A" w:rsidRPr="005C7E1A" w:rsidRDefault="005C7E1A" w:rsidP="005C7E1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      Calendar c = Calendar.getInstance();</w:t>
            </w:r>
          </w:p>
          <w:p w:rsidR="005C7E1A" w:rsidRPr="005C7E1A" w:rsidRDefault="005C7E1A" w:rsidP="005C7E1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      </w:t>
            </w:r>
            <w:r w:rsidRPr="005C7E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5C7E1A" w:rsidRPr="005C7E1A" w:rsidRDefault="005C7E1A" w:rsidP="005C7E1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      //过去七天</w:t>
            </w:r>
          </w:p>
          <w:p w:rsidR="005C7E1A" w:rsidRPr="005C7E1A" w:rsidRDefault="005C7E1A" w:rsidP="005C7E1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      c.setTime(new</w:t>
            </w:r>
            <w:r w:rsidRPr="005C7E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Date());</w:t>
            </w:r>
          </w:p>
          <w:p w:rsidR="005C7E1A" w:rsidRPr="005C7E1A" w:rsidRDefault="005C7E1A" w:rsidP="005C7E1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      c.add(Calendar.DATE, - 7);</w:t>
            </w:r>
          </w:p>
          <w:p w:rsidR="005C7E1A" w:rsidRPr="005C7E1A" w:rsidRDefault="005C7E1A" w:rsidP="005C7E1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      Date d = c.getTime();</w:t>
            </w:r>
          </w:p>
          <w:p w:rsidR="005C7E1A" w:rsidRPr="005C7E1A" w:rsidRDefault="005C7E1A" w:rsidP="005C7E1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      String day = format.format(d);</w:t>
            </w:r>
          </w:p>
          <w:p w:rsidR="005C7E1A" w:rsidRPr="005C7E1A" w:rsidRDefault="005C7E1A" w:rsidP="005C7E1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      System.out.println("过去七天："+day);</w:t>
            </w:r>
          </w:p>
          <w:p w:rsidR="005C7E1A" w:rsidRPr="005C7E1A" w:rsidRDefault="005C7E1A" w:rsidP="005C7E1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      </w:t>
            </w:r>
            <w:r w:rsidRPr="005C7E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5C7E1A" w:rsidRPr="005C7E1A" w:rsidRDefault="005C7E1A" w:rsidP="005C7E1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      //过去一月</w:t>
            </w:r>
          </w:p>
          <w:p w:rsidR="005C7E1A" w:rsidRPr="005C7E1A" w:rsidRDefault="005C7E1A" w:rsidP="005C7E1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      c.setTime(new</w:t>
            </w:r>
            <w:r w:rsidRPr="005C7E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Date());</w:t>
            </w:r>
          </w:p>
          <w:p w:rsidR="005C7E1A" w:rsidRPr="005C7E1A" w:rsidRDefault="005C7E1A" w:rsidP="005C7E1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      c.add(Calendar.MONTH, -1);</w:t>
            </w:r>
          </w:p>
          <w:p w:rsidR="005C7E1A" w:rsidRPr="005C7E1A" w:rsidRDefault="005C7E1A" w:rsidP="005C7E1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      Date m = c.getTime();</w:t>
            </w:r>
          </w:p>
          <w:p w:rsidR="005C7E1A" w:rsidRPr="005C7E1A" w:rsidRDefault="005C7E1A" w:rsidP="005C7E1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      String mon = format.format(m);</w:t>
            </w:r>
          </w:p>
          <w:p w:rsidR="005C7E1A" w:rsidRPr="005C7E1A" w:rsidRDefault="005C7E1A" w:rsidP="005C7E1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      System.out.println("过去一个月："+mon);</w:t>
            </w:r>
          </w:p>
          <w:p w:rsidR="005C7E1A" w:rsidRPr="005C7E1A" w:rsidRDefault="005C7E1A" w:rsidP="005C7E1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      </w:t>
            </w:r>
            <w:r w:rsidRPr="005C7E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5C7E1A" w:rsidRPr="005C7E1A" w:rsidRDefault="005C7E1A" w:rsidP="005C7E1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      //过去三个月</w:t>
            </w:r>
          </w:p>
          <w:p w:rsidR="005C7E1A" w:rsidRPr="005C7E1A" w:rsidRDefault="005C7E1A" w:rsidP="005C7E1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      c.setTime(new</w:t>
            </w:r>
            <w:r w:rsidRPr="005C7E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Date());</w:t>
            </w:r>
          </w:p>
          <w:p w:rsidR="005C7E1A" w:rsidRPr="005C7E1A" w:rsidRDefault="005C7E1A" w:rsidP="005C7E1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      c.add(Calendar.MONTH, -3);</w:t>
            </w:r>
          </w:p>
          <w:p w:rsidR="005C7E1A" w:rsidRPr="005C7E1A" w:rsidRDefault="005C7E1A" w:rsidP="005C7E1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      Date m3 = c.getTime();</w:t>
            </w:r>
          </w:p>
          <w:p w:rsidR="005C7E1A" w:rsidRPr="005C7E1A" w:rsidRDefault="005C7E1A" w:rsidP="005C7E1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      String mon3 = format.format(m3);</w:t>
            </w:r>
          </w:p>
          <w:p w:rsidR="005C7E1A" w:rsidRPr="005C7E1A" w:rsidRDefault="005C7E1A" w:rsidP="005C7E1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      System.out.println("过去三个月："+mon3);</w:t>
            </w:r>
          </w:p>
          <w:p w:rsidR="005C7E1A" w:rsidRPr="005C7E1A" w:rsidRDefault="005C7E1A" w:rsidP="005C7E1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      </w:t>
            </w:r>
            <w:r w:rsidRPr="005C7E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5C7E1A" w:rsidRPr="005C7E1A" w:rsidRDefault="005C7E1A" w:rsidP="005C7E1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      //过去一年</w:t>
            </w:r>
          </w:p>
          <w:p w:rsidR="005C7E1A" w:rsidRPr="005C7E1A" w:rsidRDefault="005C7E1A" w:rsidP="005C7E1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t>        c.setTime(new</w:t>
            </w:r>
            <w:r w:rsidRPr="005C7E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Date());</w:t>
            </w:r>
          </w:p>
          <w:p w:rsidR="005C7E1A" w:rsidRPr="005C7E1A" w:rsidRDefault="005C7E1A" w:rsidP="005C7E1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      c.add(Calendar.YEAR, -1);</w:t>
            </w:r>
          </w:p>
          <w:p w:rsidR="005C7E1A" w:rsidRPr="005C7E1A" w:rsidRDefault="005C7E1A" w:rsidP="005C7E1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      Date y = c.getTime();</w:t>
            </w:r>
          </w:p>
          <w:p w:rsidR="005C7E1A" w:rsidRPr="005C7E1A" w:rsidRDefault="005C7E1A" w:rsidP="005C7E1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      String year = format.format(y);</w:t>
            </w:r>
          </w:p>
          <w:p w:rsidR="005C7E1A" w:rsidRDefault="005C7E1A" w:rsidP="005C7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7E1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      System.out.println("过去一年："+year);</w:t>
            </w:r>
          </w:p>
          <w:p w:rsidR="00F8179C" w:rsidRDefault="00F8179C" w:rsidP="005C7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F8179C" w:rsidRDefault="00F8179C" w:rsidP="005C7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F8179C" w:rsidRDefault="00F8179C" w:rsidP="005C7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F8179C" w:rsidRPr="005C7E1A" w:rsidRDefault="00F8179C" w:rsidP="005C7E1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:rsidR="005C7E1A" w:rsidRPr="005C7E1A" w:rsidRDefault="005C7E1A" w:rsidP="005C7E1A"/>
        </w:tc>
      </w:tr>
    </w:tbl>
    <w:p w:rsidR="005C7E1A" w:rsidRDefault="00445871" w:rsidP="00445871">
      <w:pPr>
        <w:pStyle w:val="3"/>
        <w:numPr>
          <w:ilvl w:val="0"/>
          <w:numId w:val="19"/>
        </w:numPr>
      </w:pPr>
      <w:r>
        <w:rPr>
          <w:rFonts w:hint="eastAsia"/>
        </w:rPr>
        <w:lastRenderedPageBreak/>
        <w:t>获取两个日期相差的天数</w:t>
      </w:r>
    </w:p>
    <w:p w:rsidR="00445871" w:rsidRPr="00445871" w:rsidRDefault="00445871" w:rsidP="00445871"/>
    <w:tbl>
      <w:tblPr>
        <w:tblStyle w:val="a5"/>
        <w:tblW w:w="8897" w:type="dxa"/>
        <w:tblLook w:val="04A0" w:firstRow="1" w:lastRow="0" w:firstColumn="1" w:lastColumn="0" w:noHBand="0" w:noVBand="1"/>
      </w:tblPr>
      <w:tblGrid>
        <w:gridCol w:w="13821"/>
      </w:tblGrid>
      <w:tr w:rsidR="00445871" w:rsidTr="00445871">
        <w:tc>
          <w:tcPr>
            <w:tcW w:w="8897" w:type="dxa"/>
          </w:tcPr>
          <w:p w:rsidR="004A78A1" w:rsidRPr="004A78A1" w:rsidRDefault="00445871" w:rsidP="004A78A1">
            <w:pPr>
              <w:pStyle w:val="HTML"/>
              <w:shd w:val="clear" w:color="auto" w:fill="CAE6CA"/>
              <w:rPr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 w:rsidR="004A78A1" w:rsidRPr="004A78A1">
              <w:rPr>
                <w:rFonts w:hint="eastAsia"/>
                <w:color w:val="424600"/>
              </w:rPr>
              <w:t>//获取两个日期相差天数</w:t>
            </w:r>
            <w:r w:rsidR="004A78A1" w:rsidRPr="004A78A1">
              <w:rPr>
                <w:rFonts w:hint="eastAsia"/>
                <w:color w:val="424600"/>
              </w:rPr>
              <w:br/>
            </w:r>
            <w:r w:rsidR="004A78A1" w:rsidRPr="004A78A1">
              <w:rPr>
                <w:rFonts w:hint="eastAsia"/>
                <w:b/>
                <w:bCs/>
                <w:color w:val="7F0055"/>
              </w:rPr>
              <w:t xml:space="preserve">public int </w:t>
            </w:r>
            <w:r w:rsidR="004A78A1" w:rsidRPr="004A78A1">
              <w:rPr>
                <w:rFonts w:hint="eastAsia"/>
                <w:color w:val="170591"/>
              </w:rPr>
              <w:t>getDiscrepantDays</w:t>
            </w:r>
            <w:r w:rsidR="004A78A1" w:rsidRPr="004A78A1">
              <w:rPr>
                <w:rFonts w:hint="eastAsia"/>
                <w:color w:val="000066"/>
              </w:rPr>
              <w:t>(</w:t>
            </w:r>
            <w:r w:rsidR="004A78A1" w:rsidRPr="004A78A1">
              <w:rPr>
                <w:rFonts w:hint="eastAsia"/>
                <w:b/>
                <w:bCs/>
                <w:color w:val="002DB5"/>
              </w:rPr>
              <w:t xml:space="preserve">Date </w:t>
            </w:r>
            <w:r w:rsidR="004A78A1" w:rsidRPr="004A78A1">
              <w:rPr>
                <w:rFonts w:hint="eastAsia"/>
                <w:i/>
                <w:iCs/>
                <w:color w:val="000066"/>
              </w:rPr>
              <w:t>dateStart</w:t>
            </w:r>
            <w:r w:rsidR="004A78A1" w:rsidRPr="004A78A1">
              <w:rPr>
                <w:rFonts w:hint="eastAsia"/>
                <w:color w:val="333333"/>
              </w:rPr>
              <w:t xml:space="preserve">, </w:t>
            </w:r>
            <w:r w:rsidR="004A78A1" w:rsidRPr="004A78A1">
              <w:rPr>
                <w:rFonts w:hint="eastAsia"/>
                <w:b/>
                <w:bCs/>
                <w:color w:val="002DB5"/>
              </w:rPr>
              <w:t xml:space="preserve">Date </w:t>
            </w:r>
            <w:r w:rsidR="004A78A1" w:rsidRPr="004A78A1">
              <w:rPr>
                <w:rFonts w:hint="eastAsia"/>
                <w:i/>
                <w:iCs/>
                <w:color w:val="000066"/>
              </w:rPr>
              <w:t>dateEnd</w:t>
            </w:r>
            <w:r w:rsidR="004A78A1" w:rsidRPr="004A78A1">
              <w:rPr>
                <w:rFonts w:hint="eastAsia"/>
                <w:color w:val="000066"/>
              </w:rPr>
              <w:t>)  {</w:t>
            </w:r>
            <w:r w:rsidR="004A78A1" w:rsidRPr="004A78A1">
              <w:rPr>
                <w:rFonts w:hint="eastAsia"/>
                <w:color w:val="000066"/>
              </w:rPr>
              <w:br/>
              <w:t xml:space="preserve">    </w:t>
            </w:r>
            <w:r w:rsidR="004A78A1" w:rsidRPr="004A78A1">
              <w:rPr>
                <w:rFonts w:hint="eastAsia"/>
                <w:color w:val="424600"/>
              </w:rPr>
              <w:t>//先将小时,分,秒设置为零,防止转换造成一天的误差</w:t>
            </w:r>
            <w:r w:rsidR="004A78A1" w:rsidRPr="004A78A1">
              <w:rPr>
                <w:rFonts w:hint="eastAsia"/>
                <w:color w:val="424600"/>
              </w:rPr>
              <w:br/>
              <w:t xml:space="preserve">    </w:t>
            </w:r>
            <w:r w:rsidR="004A78A1" w:rsidRPr="004A78A1">
              <w:rPr>
                <w:rFonts w:hint="eastAsia"/>
                <w:b/>
                <w:bCs/>
                <w:color w:val="3E7EFF"/>
              </w:rPr>
              <w:t xml:space="preserve">Calendar </w:t>
            </w:r>
            <w:r w:rsidR="004A78A1" w:rsidRPr="004A78A1">
              <w:rPr>
                <w:rFonts w:hint="eastAsia"/>
                <w:color w:val="170591"/>
              </w:rPr>
              <w:t>calendar</w:t>
            </w:r>
            <w:r w:rsidR="004A78A1" w:rsidRPr="004A78A1">
              <w:rPr>
                <w:rFonts w:hint="eastAsia"/>
                <w:color w:val="333333"/>
              </w:rPr>
              <w:t>=</w:t>
            </w:r>
            <w:r w:rsidR="004A78A1" w:rsidRPr="004A78A1">
              <w:rPr>
                <w:rFonts w:hint="eastAsia"/>
                <w:b/>
                <w:bCs/>
                <w:color w:val="3E7EFF"/>
              </w:rPr>
              <w:t>Calendar</w:t>
            </w:r>
            <w:r w:rsidR="004A78A1" w:rsidRPr="004A78A1">
              <w:rPr>
                <w:rFonts w:hint="eastAsia"/>
                <w:color w:val="333333"/>
              </w:rPr>
              <w:t>.</w:t>
            </w:r>
            <w:r w:rsidR="004A78A1" w:rsidRPr="004A78A1">
              <w:rPr>
                <w:rFonts w:hint="eastAsia"/>
                <w:b/>
                <w:bCs/>
                <w:color w:val="680069"/>
              </w:rPr>
              <w:t>getInstance</w:t>
            </w:r>
            <w:r w:rsidR="004A78A1" w:rsidRPr="004A78A1">
              <w:rPr>
                <w:rFonts w:hint="eastAsia"/>
                <w:color w:val="000066"/>
              </w:rPr>
              <w:t>()</w:t>
            </w:r>
            <w:r w:rsidR="004A78A1" w:rsidRPr="004A78A1">
              <w:rPr>
                <w:rFonts w:hint="eastAsia"/>
                <w:color w:val="333333"/>
              </w:rPr>
              <w:t>;</w:t>
            </w:r>
            <w:r w:rsidR="004A78A1" w:rsidRPr="004A78A1">
              <w:rPr>
                <w:rFonts w:hint="eastAsia"/>
                <w:color w:val="333333"/>
              </w:rPr>
              <w:br/>
              <w:t xml:space="preserve">    </w:t>
            </w:r>
            <w:r w:rsidR="004A78A1" w:rsidRPr="004A78A1">
              <w:rPr>
                <w:rFonts w:hint="eastAsia"/>
                <w:color w:val="170591"/>
              </w:rPr>
              <w:t>calendar</w:t>
            </w:r>
            <w:r w:rsidR="004A78A1" w:rsidRPr="004A78A1">
              <w:rPr>
                <w:rFonts w:hint="eastAsia"/>
                <w:color w:val="333333"/>
              </w:rPr>
              <w:t>.</w:t>
            </w:r>
            <w:r w:rsidR="004A78A1" w:rsidRPr="004A78A1">
              <w:rPr>
                <w:rFonts w:hint="eastAsia"/>
                <w:color w:val="170591"/>
              </w:rPr>
              <w:t>setTime</w:t>
            </w:r>
            <w:r w:rsidR="004A78A1" w:rsidRPr="004A78A1">
              <w:rPr>
                <w:rFonts w:hint="eastAsia"/>
                <w:color w:val="000066"/>
              </w:rPr>
              <w:t>(</w:t>
            </w:r>
            <w:r w:rsidR="004A78A1" w:rsidRPr="004A78A1">
              <w:rPr>
                <w:rFonts w:hint="eastAsia"/>
                <w:i/>
                <w:iCs/>
                <w:color w:val="000066"/>
              </w:rPr>
              <w:t>dateStart</w:t>
            </w:r>
            <w:r w:rsidR="004A78A1" w:rsidRPr="004A78A1">
              <w:rPr>
                <w:rFonts w:hint="eastAsia"/>
                <w:color w:val="000066"/>
              </w:rPr>
              <w:t>)</w:t>
            </w:r>
            <w:r w:rsidR="004A78A1" w:rsidRPr="004A78A1">
              <w:rPr>
                <w:rFonts w:hint="eastAsia"/>
                <w:color w:val="333333"/>
              </w:rPr>
              <w:t>;</w:t>
            </w:r>
            <w:r w:rsidR="004A78A1" w:rsidRPr="004A78A1">
              <w:rPr>
                <w:rFonts w:hint="eastAsia"/>
                <w:color w:val="333333"/>
              </w:rPr>
              <w:br/>
              <w:t xml:space="preserve">    </w:t>
            </w:r>
            <w:r w:rsidR="004A78A1" w:rsidRPr="004A78A1">
              <w:rPr>
                <w:rFonts w:hint="eastAsia"/>
                <w:color w:val="170591"/>
              </w:rPr>
              <w:t>calendar</w:t>
            </w:r>
            <w:r w:rsidR="004A78A1" w:rsidRPr="004A78A1">
              <w:rPr>
                <w:rFonts w:hint="eastAsia"/>
                <w:color w:val="333333"/>
              </w:rPr>
              <w:t>.</w:t>
            </w:r>
            <w:r w:rsidR="004A78A1" w:rsidRPr="004A78A1">
              <w:rPr>
                <w:rFonts w:hint="eastAsia"/>
                <w:color w:val="170591"/>
              </w:rPr>
              <w:t>set</w:t>
            </w:r>
            <w:r w:rsidR="004A78A1" w:rsidRPr="004A78A1">
              <w:rPr>
                <w:rFonts w:hint="eastAsia"/>
                <w:color w:val="000066"/>
              </w:rPr>
              <w:t>(</w:t>
            </w:r>
            <w:r w:rsidR="004A78A1" w:rsidRPr="004A78A1">
              <w:rPr>
                <w:rFonts w:hint="eastAsia"/>
                <w:color w:val="170591"/>
              </w:rPr>
              <w:t>calendar</w:t>
            </w:r>
            <w:r w:rsidR="004A78A1" w:rsidRPr="004A78A1">
              <w:rPr>
                <w:rFonts w:hint="eastAsia"/>
                <w:color w:val="333333"/>
              </w:rPr>
              <w:t>.</w:t>
            </w:r>
            <w:r w:rsidR="004A78A1" w:rsidRPr="004A78A1">
              <w:rPr>
                <w:rFonts w:hint="eastAsia"/>
                <w:color w:val="170591"/>
              </w:rPr>
              <w:t>get</w:t>
            </w:r>
            <w:r w:rsidR="004A78A1" w:rsidRPr="004A78A1">
              <w:rPr>
                <w:rFonts w:hint="eastAsia"/>
                <w:color w:val="000066"/>
              </w:rPr>
              <w:t>(</w:t>
            </w:r>
            <w:r w:rsidR="004A78A1" w:rsidRPr="004A78A1">
              <w:rPr>
                <w:rFonts w:hint="eastAsia"/>
                <w:b/>
                <w:bCs/>
                <w:color w:val="3E7EFF"/>
              </w:rPr>
              <w:t>Calendar</w:t>
            </w:r>
            <w:r w:rsidR="004A78A1" w:rsidRPr="004A78A1">
              <w:rPr>
                <w:rFonts w:hint="eastAsia"/>
                <w:color w:val="333333"/>
              </w:rPr>
              <w:t>.</w:t>
            </w:r>
            <w:r w:rsidR="004A78A1" w:rsidRPr="004A78A1">
              <w:rPr>
                <w:rFonts w:hint="eastAsia"/>
                <w:b/>
                <w:bCs/>
                <w:i/>
                <w:iCs/>
                <w:color w:val="660E7A"/>
              </w:rPr>
              <w:t>YEAR</w:t>
            </w:r>
            <w:r w:rsidR="004A78A1" w:rsidRPr="004A78A1">
              <w:rPr>
                <w:rFonts w:hint="eastAsia"/>
                <w:color w:val="000066"/>
              </w:rPr>
              <w:t>)</w:t>
            </w:r>
            <w:r w:rsidR="004A78A1" w:rsidRPr="004A78A1">
              <w:rPr>
                <w:rFonts w:hint="eastAsia"/>
                <w:color w:val="333333"/>
              </w:rPr>
              <w:t>,</w:t>
            </w:r>
            <w:r w:rsidR="004A78A1" w:rsidRPr="004A78A1">
              <w:rPr>
                <w:rFonts w:hint="eastAsia"/>
                <w:color w:val="170591"/>
              </w:rPr>
              <w:t>calendar</w:t>
            </w:r>
            <w:r w:rsidR="004A78A1" w:rsidRPr="004A78A1">
              <w:rPr>
                <w:rFonts w:hint="eastAsia"/>
                <w:color w:val="333333"/>
              </w:rPr>
              <w:t>.</w:t>
            </w:r>
            <w:r w:rsidR="004A78A1" w:rsidRPr="004A78A1">
              <w:rPr>
                <w:rFonts w:hint="eastAsia"/>
                <w:color w:val="170591"/>
              </w:rPr>
              <w:t>get</w:t>
            </w:r>
            <w:r w:rsidR="004A78A1" w:rsidRPr="004A78A1">
              <w:rPr>
                <w:rFonts w:hint="eastAsia"/>
                <w:color w:val="000066"/>
              </w:rPr>
              <w:t>(</w:t>
            </w:r>
            <w:r w:rsidR="004A78A1" w:rsidRPr="004A78A1">
              <w:rPr>
                <w:rFonts w:hint="eastAsia"/>
                <w:b/>
                <w:bCs/>
                <w:color w:val="3E7EFF"/>
              </w:rPr>
              <w:t>Calendar</w:t>
            </w:r>
            <w:r w:rsidR="004A78A1" w:rsidRPr="004A78A1">
              <w:rPr>
                <w:rFonts w:hint="eastAsia"/>
                <w:color w:val="333333"/>
              </w:rPr>
              <w:t>.</w:t>
            </w:r>
            <w:r w:rsidR="004A78A1" w:rsidRPr="004A78A1">
              <w:rPr>
                <w:rFonts w:hint="eastAsia"/>
                <w:b/>
                <w:bCs/>
                <w:i/>
                <w:iCs/>
                <w:color w:val="660E7A"/>
              </w:rPr>
              <w:t>MONTH</w:t>
            </w:r>
            <w:r w:rsidR="004A78A1" w:rsidRPr="004A78A1">
              <w:rPr>
                <w:rFonts w:hint="eastAsia"/>
                <w:color w:val="000066"/>
              </w:rPr>
              <w:t>)</w:t>
            </w:r>
            <w:r w:rsidR="004A78A1" w:rsidRPr="004A78A1">
              <w:rPr>
                <w:rFonts w:hint="eastAsia"/>
                <w:color w:val="333333"/>
              </w:rPr>
              <w:t>,</w:t>
            </w:r>
            <w:r w:rsidR="004A78A1" w:rsidRPr="004A78A1">
              <w:rPr>
                <w:rFonts w:hint="eastAsia"/>
                <w:color w:val="170591"/>
              </w:rPr>
              <w:t>calendar</w:t>
            </w:r>
            <w:r w:rsidR="004A78A1" w:rsidRPr="004A78A1">
              <w:rPr>
                <w:rFonts w:hint="eastAsia"/>
                <w:color w:val="333333"/>
              </w:rPr>
              <w:t>.</w:t>
            </w:r>
            <w:r w:rsidR="004A78A1" w:rsidRPr="004A78A1">
              <w:rPr>
                <w:rFonts w:hint="eastAsia"/>
                <w:color w:val="170591"/>
              </w:rPr>
              <w:t>get</w:t>
            </w:r>
            <w:r w:rsidR="004A78A1" w:rsidRPr="004A78A1">
              <w:rPr>
                <w:rFonts w:hint="eastAsia"/>
                <w:color w:val="000066"/>
              </w:rPr>
              <w:t>(</w:t>
            </w:r>
            <w:r w:rsidR="004A78A1" w:rsidRPr="004A78A1">
              <w:rPr>
                <w:rFonts w:hint="eastAsia"/>
                <w:b/>
                <w:bCs/>
                <w:color w:val="3E7EFF"/>
              </w:rPr>
              <w:t>Calendar</w:t>
            </w:r>
            <w:r w:rsidR="004A78A1" w:rsidRPr="004A78A1">
              <w:rPr>
                <w:rFonts w:hint="eastAsia"/>
                <w:color w:val="333333"/>
              </w:rPr>
              <w:t>.</w:t>
            </w:r>
            <w:r w:rsidR="004A78A1" w:rsidRPr="004A78A1">
              <w:rPr>
                <w:rFonts w:hint="eastAsia"/>
                <w:b/>
                <w:bCs/>
                <w:i/>
                <w:iCs/>
                <w:color w:val="660E7A"/>
              </w:rPr>
              <w:t>DAY_OF_MONTH</w:t>
            </w:r>
            <w:r w:rsidR="004A78A1" w:rsidRPr="004A78A1">
              <w:rPr>
                <w:rFonts w:hint="eastAsia"/>
                <w:color w:val="000066"/>
              </w:rPr>
              <w:t>)</w:t>
            </w:r>
            <w:r w:rsidR="004A78A1" w:rsidRPr="004A78A1">
              <w:rPr>
                <w:rFonts w:hint="eastAsia"/>
                <w:color w:val="333333"/>
              </w:rPr>
              <w:t>,</w:t>
            </w:r>
            <w:r w:rsidR="004A78A1" w:rsidRPr="004A78A1">
              <w:rPr>
                <w:rFonts w:hint="eastAsia"/>
                <w:b/>
                <w:bCs/>
                <w:color w:val="333333"/>
              </w:rPr>
              <w:t>0</w:t>
            </w:r>
            <w:r w:rsidR="004A78A1" w:rsidRPr="004A78A1">
              <w:rPr>
                <w:rFonts w:hint="eastAsia"/>
                <w:color w:val="333333"/>
              </w:rPr>
              <w:t>,</w:t>
            </w:r>
            <w:r w:rsidR="004A78A1" w:rsidRPr="004A78A1">
              <w:rPr>
                <w:rFonts w:hint="eastAsia"/>
                <w:b/>
                <w:bCs/>
                <w:color w:val="333333"/>
              </w:rPr>
              <w:t>0</w:t>
            </w:r>
            <w:r w:rsidR="004A78A1" w:rsidRPr="004A78A1">
              <w:rPr>
                <w:rFonts w:hint="eastAsia"/>
                <w:color w:val="333333"/>
              </w:rPr>
              <w:t>,</w:t>
            </w:r>
            <w:r w:rsidR="004A78A1" w:rsidRPr="004A78A1">
              <w:rPr>
                <w:rFonts w:hint="eastAsia"/>
                <w:b/>
                <w:bCs/>
                <w:color w:val="333333"/>
              </w:rPr>
              <w:t>0</w:t>
            </w:r>
            <w:r w:rsidR="004A78A1" w:rsidRPr="004A78A1">
              <w:rPr>
                <w:rFonts w:hint="eastAsia"/>
                <w:color w:val="000066"/>
              </w:rPr>
              <w:t>)</w:t>
            </w:r>
            <w:r w:rsidR="004A78A1" w:rsidRPr="004A78A1">
              <w:rPr>
                <w:rFonts w:hint="eastAsia"/>
                <w:color w:val="333333"/>
              </w:rPr>
              <w:t>;</w:t>
            </w:r>
            <w:r w:rsidR="004A78A1" w:rsidRPr="004A78A1">
              <w:rPr>
                <w:rFonts w:hint="eastAsia"/>
                <w:color w:val="333333"/>
              </w:rPr>
              <w:br/>
              <w:t xml:space="preserve">    </w:t>
            </w:r>
            <w:r w:rsidR="004A78A1" w:rsidRPr="004A78A1">
              <w:rPr>
                <w:rFonts w:hint="eastAsia"/>
                <w:b/>
                <w:bCs/>
                <w:color w:val="002DB5"/>
              </w:rPr>
              <w:t xml:space="preserve">Date </w:t>
            </w:r>
            <w:r w:rsidR="004A78A1" w:rsidRPr="004A78A1">
              <w:rPr>
                <w:rFonts w:hint="eastAsia"/>
                <w:color w:val="170591"/>
              </w:rPr>
              <w:t xml:space="preserve">date1 </w:t>
            </w:r>
            <w:r w:rsidR="004A78A1" w:rsidRPr="004A78A1">
              <w:rPr>
                <w:rFonts w:hint="eastAsia"/>
                <w:color w:val="333333"/>
              </w:rPr>
              <w:t xml:space="preserve">= </w:t>
            </w:r>
            <w:r w:rsidR="004A78A1" w:rsidRPr="004A78A1">
              <w:rPr>
                <w:rFonts w:hint="eastAsia"/>
                <w:color w:val="170591"/>
              </w:rPr>
              <w:t>calendar</w:t>
            </w:r>
            <w:r w:rsidR="004A78A1" w:rsidRPr="004A78A1">
              <w:rPr>
                <w:rFonts w:hint="eastAsia"/>
                <w:color w:val="333333"/>
              </w:rPr>
              <w:t>.</w:t>
            </w:r>
            <w:r w:rsidR="004A78A1" w:rsidRPr="004A78A1">
              <w:rPr>
                <w:rFonts w:hint="eastAsia"/>
                <w:color w:val="170591"/>
              </w:rPr>
              <w:t>getTime</w:t>
            </w:r>
            <w:r w:rsidR="004A78A1" w:rsidRPr="004A78A1">
              <w:rPr>
                <w:rFonts w:hint="eastAsia"/>
                <w:color w:val="000066"/>
              </w:rPr>
              <w:t>()</w:t>
            </w:r>
            <w:r w:rsidR="004A78A1" w:rsidRPr="004A78A1">
              <w:rPr>
                <w:rFonts w:hint="eastAsia"/>
                <w:color w:val="333333"/>
              </w:rPr>
              <w:t>;</w:t>
            </w:r>
            <w:r w:rsidR="004A78A1" w:rsidRPr="004A78A1">
              <w:rPr>
                <w:rFonts w:hint="eastAsia"/>
                <w:color w:val="333333"/>
              </w:rPr>
              <w:br/>
              <w:t xml:space="preserve">    </w:t>
            </w:r>
            <w:r w:rsidR="004A78A1" w:rsidRPr="004A78A1">
              <w:rPr>
                <w:rFonts w:hint="eastAsia"/>
                <w:color w:val="170591"/>
              </w:rPr>
              <w:t>calendar</w:t>
            </w:r>
            <w:r w:rsidR="004A78A1" w:rsidRPr="004A78A1">
              <w:rPr>
                <w:rFonts w:hint="eastAsia"/>
                <w:color w:val="333333"/>
              </w:rPr>
              <w:t>.</w:t>
            </w:r>
            <w:r w:rsidR="004A78A1" w:rsidRPr="004A78A1">
              <w:rPr>
                <w:rFonts w:hint="eastAsia"/>
                <w:color w:val="170591"/>
              </w:rPr>
              <w:t>setTime</w:t>
            </w:r>
            <w:r w:rsidR="004A78A1" w:rsidRPr="004A78A1">
              <w:rPr>
                <w:rFonts w:hint="eastAsia"/>
                <w:color w:val="000066"/>
              </w:rPr>
              <w:t>(</w:t>
            </w:r>
            <w:r w:rsidR="004A78A1" w:rsidRPr="004A78A1">
              <w:rPr>
                <w:rFonts w:hint="eastAsia"/>
                <w:i/>
                <w:iCs/>
                <w:color w:val="000066"/>
              </w:rPr>
              <w:t>dateEnd</w:t>
            </w:r>
            <w:r w:rsidR="004A78A1" w:rsidRPr="004A78A1">
              <w:rPr>
                <w:rFonts w:hint="eastAsia"/>
                <w:color w:val="000066"/>
              </w:rPr>
              <w:t>)</w:t>
            </w:r>
            <w:r w:rsidR="004A78A1" w:rsidRPr="004A78A1">
              <w:rPr>
                <w:rFonts w:hint="eastAsia"/>
                <w:color w:val="333333"/>
              </w:rPr>
              <w:t>;</w:t>
            </w:r>
            <w:r w:rsidR="004A78A1" w:rsidRPr="004A78A1">
              <w:rPr>
                <w:rFonts w:hint="eastAsia"/>
                <w:color w:val="333333"/>
              </w:rPr>
              <w:br/>
              <w:t xml:space="preserve">    </w:t>
            </w:r>
            <w:r w:rsidR="004A78A1" w:rsidRPr="004A78A1">
              <w:rPr>
                <w:rFonts w:hint="eastAsia"/>
                <w:color w:val="170591"/>
              </w:rPr>
              <w:t>calendar</w:t>
            </w:r>
            <w:r w:rsidR="004A78A1" w:rsidRPr="004A78A1">
              <w:rPr>
                <w:rFonts w:hint="eastAsia"/>
                <w:color w:val="333333"/>
              </w:rPr>
              <w:t>.</w:t>
            </w:r>
            <w:r w:rsidR="004A78A1" w:rsidRPr="004A78A1">
              <w:rPr>
                <w:rFonts w:hint="eastAsia"/>
                <w:color w:val="170591"/>
              </w:rPr>
              <w:t>set</w:t>
            </w:r>
            <w:r w:rsidR="004A78A1" w:rsidRPr="004A78A1">
              <w:rPr>
                <w:rFonts w:hint="eastAsia"/>
                <w:color w:val="000066"/>
              </w:rPr>
              <w:t>(</w:t>
            </w:r>
            <w:r w:rsidR="004A78A1" w:rsidRPr="004A78A1">
              <w:rPr>
                <w:rFonts w:hint="eastAsia"/>
                <w:color w:val="170591"/>
              </w:rPr>
              <w:t>calendar</w:t>
            </w:r>
            <w:r w:rsidR="004A78A1" w:rsidRPr="004A78A1">
              <w:rPr>
                <w:rFonts w:hint="eastAsia"/>
                <w:color w:val="333333"/>
              </w:rPr>
              <w:t>.</w:t>
            </w:r>
            <w:r w:rsidR="004A78A1" w:rsidRPr="004A78A1">
              <w:rPr>
                <w:rFonts w:hint="eastAsia"/>
                <w:color w:val="170591"/>
              </w:rPr>
              <w:t>get</w:t>
            </w:r>
            <w:r w:rsidR="004A78A1" w:rsidRPr="004A78A1">
              <w:rPr>
                <w:rFonts w:hint="eastAsia"/>
                <w:color w:val="000066"/>
              </w:rPr>
              <w:t>(</w:t>
            </w:r>
            <w:r w:rsidR="004A78A1" w:rsidRPr="004A78A1">
              <w:rPr>
                <w:rFonts w:hint="eastAsia"/>
                <w:b/>
                <w:bCs/>
                <w:color w:val="3E7EFF"/>
              </w:rPr>
              <w:t>Calendar</w:t>
            </w:r>
            <w:r w:rsidR="004A78A1" w:rsidRPr="004A78A1">
              <w:rPr>
                <w:rFonts w:hint="eastAsia"/>
                <w:color w:val="333333"/>
              </w:rPr>
              <w:t>.</w:t>
            </w:r>
            <w:r w:rsidR="004A78A1" w:rsidRPr="004A78A1">
              <w:rPr>
                <w:rFonts w:hint="eastAsia"/>
                <w:b/>
                <w:bCs/>
                <w:i/>
                <w:iCs/>
                <w:color w:val="660E7A"/>
              </w:rPr>
              <w:t>YEAR</w:t>
            </w:r>
            <w:r w:rsidR="004A78A1" w:rsidRPr="004A78A1">
              <w:rPr>
                <w:rFonts w:hint="eastAsia"/>
                <w:color w:val="000066"/>
              </w:rPr>
              <w:t>)</w:t>
            </w:r>
            <w:r w:rsidR="004A78A1" w:rsidRPr="004A78A1">
              <w:rPr>
                <w:rFonts w:hint="eastAsia"/>
                <w:color w:val="333333"/>
              </w:rPr>
              <w:t>,</w:t>
            </w:r>
            <w:r w:rsidR="004A78A1" w:rsidRPr="004A78A1">
              <w:rPr>
                <w:rFonts w:hint="eastAsia"/>
                <w:color w:val="170591"/>
              </w:rPr>
              <w:t>calendar</w:t>
            </w:r>
            <w:r w:rsidR="004A78A1" w:rsidRPr="004A78A1">
              <w:rPr>
                <w:rFonts w:hint="eastAsia"/>
                <w:color w:val="333333"/>
              </w:rPr>
              <w:t>.</w:t>
            </w:r>
            <w:r w:rsidR="004A78A1" w:rsidRPr="004A78A1">
              <w:rPr>
                <w:rFonts w:hint="eastAsia"/>
                <w:color w:val="170591"/>
              </w:rPr>
              <w:t>get</w:t>
            </w:r>
            <w:r w:rsidR="004A78A1" w:rsidRPr="004A78A1">
              <w:rPr>
                <w:rFonts w:hint="eastAsia"/>
                <w:color w:val="000066"/>
              </w:rPr>
              <w:t>(</w:t>
            </w:r>
            <w:r w:rsidR="004A78A1" w:rsidRPr="004A78A1">
              <w:rPr>
                <w:rFonts w:hint="eastAsia"/>
                <w:b/>
                <w:bCs/>
                <w:color w:val="3E7EFF"/>
              </w:rPr>
              <w:t>Calendar</w:t>
            </w:r>
            <w:r w:rsidR="004A78A1" w:rsidRPr="004A78A1">
              <w:rPr>
                <w:rFonts w:hint="eastAsia"/>
                <w:color w:val="333333"/>
              </w:rPr>
              <w:t>.</w:t>
            </w:r>
            <w:r w:rsidR="004A78A1" w:rsidRPr="004A78A1">
              <w:rPr>
                <w:rFonts w:hint="eastAsia"/>
                <w:b/>
                <w:bCs/>
                <w:i/>
                <w:iCs/>
                <w:color w:val="660E7A"/>
              </w:rPr>
              <w:t>MONTH</w:t>
            </w:r>
            <w:r w:rsidR="004A78A1" w:rsidRPr="004A78A1">
              <w:rPr>
                <w:rFonts w:hint="eastAsia"/>
                <w:color w:val="000066"/>
              </w:rPr>
              <w:t>)</w:t>
            </w:r>
            <w:r w:rsidR="004A78A1" w:rsidRPr="004A78A1">
              <w:rPr>
                <w:rFonts w:hint="eastAsia"/>
                <w:color w:val="333333"/>
              </w:rPr>
              <w:t>,</w:t>
            </w:r>
            <w:r w:rsidR="004A78A1" w:rsidRPr="004A78A1">
              <w:rPr>
                <w:rFonts w:hint="eastAsia"/>
                <w:color w:val="170591"/>
              </w:rPr>
              <w:t>calendar</w:t>
            </w:r>
            <w:r w:rsidR="004A78A1" w:rsidRPr="004A78A1">
              <w:rPr>
                <w:rFonts w:hint="eastAsia"/>
                <w:color w:val="333333"/>
              </w:rPr>
              <w:t>.</w:t>
            </w:r>
            <w:r w:rsidR="004A78A1" w:rsidRPr="004A78A1">
              <w:rPr>
                <w:rFonts w:hint="eastAsia"/>
                <w:color w:val="170591"/>
              </w:rPr>
              <w:t>get</w:t>
            </w:r>
            <w:r w:rsidR="004A78A1" w:rsidRPr="004A78A1">
              <w:rPr>
                <w:rFonts w:hint="eastAsia"/>
                <w:color w:val="000066"/>
              </w:rPr>
              <w:t>(</w:t>
            </w:r>
            <w:r w:rsidR="004A78A1" w:rsidRPr="004A78A1">
              <w:rPr>
                <w:rFonts w:hint="eastAsia"/>
                <w:b/>
                <w:bCs/>
                <w:color w:val="3E7EFF"/>
              </w:rPr>
              <w:t>Calendar</w:t>
            </w:r>
            <w:r w:rsidR="004A78A1" w:rsidRPr="004A78A1">
              <w:rPr>
                <w:rFonts w:hint="eastAsia"/>
                <w:color w:val="333333"/>
              </w:rPr>
              <w:t>.</w:t>
            </w:r>
            <w:r w:rsidR="004A78A1" w:rsidRPr="004A78A1">
              <w:rPr>
                <w:rFonts w:hint="eastAsia"/>
                <w:b/>
                <w:bCs/>
                <w:i/>
                <w:iCs/>
                <w:color w:val="660E7A"/>
              </w:rPr>
              <w:t>DAY_OF_MONTH</w:t>
            </w:r>
            <w:r w:rsidR="004A78A1" w:rsidRPr="004A78A1">
              <w:rPr>
                <w:rFonts w:hint="eastAsia"/>
                <w:color w:val="000066"/>
              </w:rPr>
              <w:t>)</w:t>
            </w:r>
            <w:r w:rsidR="004A78A1" w:rsidRPr="004A78A1">
              <w:rPr>
                <w:rFonts w:hint="eastAsia"/>
                <w:color w:val="333333"/>
              </w:rPr>
              <w:t>,</w:t>
            </w:r>
            <w:r w:rsidR="004A78A1" w:rsidRPr="004A78A1">
              <w:rPr>
                <w:rFonts w:hint="eastAsia"/>
                <w:b/>
                <w:bCs/>
                <w:color w:val="333333"/>
              </w:rPr>
              <w:t>0</w:t>
            </w:r>
            <w:r w:rsidR="004A78A1" w:rsidRPr="004A78A1">
              <w:rPr>
                <w:rFonts w:hint="eastAsia"/>
                <w:color w:val="333333"/>
              </w:rPr>
              <w:t>,</w:t>
            </w:r>
            <w:r w:rsidR="004A78A1" w:rsidRPr="004A78A1">
              <w:rPr>
                <w:rFonts w:hint="eastAsia"/>
                <w:b/>
                <w:bCs/>
                <w:color w:val="333333"/>
              </w:rPr>
              <w:t>0</w:t>
            </w:r>
            <w:r w:rsidR="004A78A1" w:rsidRPr="004A78A1">
              <w:rPr>
                <w:rFonts w:hint="eastAsia"/>
                <w:color w:val="333333"/>
              </w:rPr>
              <w:t>,</w:t>
            </w:r>
            <w:r w:rsidR="004A78A1" w:rsidRPr="004A78A1">
              <w:rPr>
                <w:rFonts w:hint="eastAsia"/>
                <w:b/>
                <w:bCs/>
                <w:color w:val="333333"/>
              </w:rPr>
              <w:t>0</w:t>
            </w:r>
            <w:r w:rsidR="004A78A1" w:rsidRPr="004A78A1">
              <w:rPr>
                <w:rFonts w:hint="eastAsia"/>
                <w:color w:val="000066"/>
              </w:rPr>
              <w:t>)</w:t>
            </w:r>
            <w:r w:rsidR="004A78A1" w:rsidRPr="004A78A1">
              <w:rPr>
                <w:rFonts w:hint="eastAsia"/>
                <w:color w:val="333333"/>
              </w:rPr>
              <w:t>;</w:t>
            </w:r>
            <w:r w:rsidR="004A78A1" w:rsidRPr="004A78A1">
              <w:rPr>
                <w:rFonts w:hint="eastAsia"/>
                <w:color w:val="333333"/>
              </w:rPr>
              <w:br/>
              <w:t xml:space="preserve">    </w:t>
            </w:r>
            <w:r w:rsidR="004A78A1" w:rsidRPr="004A78A1">
              <w:rPr>
                <w:rFonts w:hint="eastAsia"/>
                <w:b/>
                <w:bCs/>
                <w:color w:val="002DB5"/>
              </w:rPr>
              <w:t xml:space="preserve">Date </w:t>
            </w:r>
            <w:r w:rsidR="004A78A1" w:rsidRPr="004A78A1">
              <w:rPr>
                <w:rFonts w:hint="eastAsia"/>
                <w:color w:val="170591"/>
              </w:rPr>
              <w:t xml:space="preserve">date2 </w:t>
            </w:r>
            <w:r w:rsidR="004A78A1" w:rsidRPr="004A78A1">
              <w:rPr>
                <w:rFonts w:hint="eastAsia"/>
                <w:color w:val="333333"/>
              </w:rPr>
              <w:t xml:space="preserve">=  </w:t>
            </w:r>
            <w:r w:rsidR="004A78A1" w:rsidRPr="004A78A1">
              <w:rPr>
                <w:rFonts w:hint="eastAsia"/>
                <w:color w:val="170591"/>
              </w:rPr>
              <w:t>calendar</w:t>
            </w:r>
            <w:r w:rsidR="004A78A1" w:rsidRPr="004A78A1">
              <w:rPr>
                <w:rFonts w:hint="eastAsia"/>
                <w:color w:val="333333"/>
              </w:rPr>
              <w:t>.</w:t>
            </w:r>
            <w:r w:rsidR="004A78A1" w:rsidRPr="004A78A1">
              <w:rPr>
                <w:rFonts w:hint="eastAsia"/>
                <w:color w:val="170591"/>
              </w:rPr>
              <w:t>getTime</w:t>
            </w:r>
            <w:r w:rsidR="004A78A1" w:rsidRPr="004A78A1">
              <w:rPr>
                <w:rFonts w:hint="eastAsia"/>
                <w:color w:val="000066"/>
              </w:rPr>
              <w:t>()</w:t>
            </w:r>
            <w:r w:rsidR="004A78A1" w:rsidRPr="004A78A1">
              <w:rPr>
                <w:rFonts w:hint="eastAsia"/>
                <w:color w:val="333333"/>
              </w:rPr>
              <w:t>;</w:t>
            </w:r>
            <w:r w:rsidR="004A78A1" w:rsidRPr="004A78A1">
              <w:rPr>
                <w:rFonts w:hint="eastAsia"/>
                <w:color w:val="333333"/>
              </w:rPr>
              <w:br/>
              <w:t xml:space="preserve">    </w:t>
            </w:r>
            <w:r w:rsidR="004A78A1" w:rsidRPr="004A78A1">
              <w:rPr>
                <w:rFonts w:hint="eastAsia"/>
                <w:b/>
                <w:bCs/>
                <w:color w:val="7F0055"/>
              </w:rPr>
              <w:t xml:space="preserve">long </w:t>
            </w:r>
            <w:r w:rsidR="004A78A1" w:rsidRPr="004A78A1">
              <w:rPr>
                <w:rFonts w:hint="eastAsia"/>
                <w:color w:val="170591"/>
              </w:rPr>
              <w:t xml:space="preserve">day </w:t>
            </w:r>
            <w:r w:rsidR="004A78A1" w:rsidRPr="004A78A1">
              <w:rPr>
                <w:rFonts w:hint="eastAsia"/>
                <w:color w:val="333333"/>
              </w:rPr>
              <w:t xml:space="preserve">= </w:t>
            </w:r>
            <w:r w:rsidR="004A78A1" w:rsidRPr="004A78A1">
              <w:rPr>
                <w:rFonts w:hint="eastAsia"/>
                <w:color w:val="000066"/>
              </w:rPr>
              <w:t>(</w:t>
            </w:r>
            <w:r w:rsidR="004A78A1" w:rsidRPr="004A78A1">
              <w:rPr>
                <w:rFonts w:hint="eastAsia"/>
                <w:color w:val="170591"/>
              </w:rPr>
              <w:t>date2</w:t>
            </w:r>
            <w:r w:rsidR="004A78A1" w:rsidRPr="004A78A1">
              <w:rPr>
                <w:rFonts w:hint="eastAsia"/>
                <w:color w:val="333333"/>
              </w:rPr>
              <w:t>.</w:t>
            </w:r>
            <w:r w:rsidR="004A78A1" w:rsidRPr="004A78A1">
              <w:rPr>
                <w:rFonts w:hint="eastAsia"/>
                <w:color w:val="170591"/>
              </w:rPr>
              <w:t>getTime</w:t>
            </w:r>
            <w:r w:rsidR="004A78A1" w:rsidRPr="004A78A1">
              <w:rPr>
                <w:rFonts w:hint="eastAsia"/>
                <w:color w:val="000066"/>
              </w:rPr>
              <w:t xml:space="preserve">() </w:t>
            </w:r>
            <w:r w:rsidR="004A78A1" w:rsidRPr="004A78A1">
              <w:rPr>
                <w:rFonts w:hint="eastAsia"/>
                <w:color w:val="333333"/>
              </w:rPr>
              <w:t xml:space="preserve">- </w:t>
            </w:r>
            <w:r w:rsidR="004A78A1" w:rsidRPr="004A78A1">
              <w:rPr>
                <w:rFonts w:hint="eastAsia"/>
                <w:color w:val="170591"/>
              </w:rPr>
              <w:t>date1</w:t>
            </w:r>
            <w:r w:rsidR="004A78A1" w:rsidRPr="004A78A1">
              <w:rPr>
                <w:rFonts w:hint="eastAsia"/>
                <w:color w:val="333333"/>
              </w:rPr>
              <w:t>.</w:t>
            </w:r>
            <w:r w:rsidR="004A78A1" w:rsidRPr="004A78A1">
              <w:rPr>
                <w:rFonts w:hint="eastAsia"/>
                <w:color w:val="170591"/>
              </w:rPr>
              <w:t>getTime</w:t>
            </w:r>
            <w:r w:rsidR="004A78A1" w:rsidRPr="004A78A1">
              <w:rPr>
                <w:rFonts w:hint="eastAsia"/>
                <w:color w:val="000066"/>
              </w:rPr>
              <w:t xml:space="preserve">()) </w:t>
            </w:r>
            <w:r w:rsidR="004A78A1" w:rsidRPr="004A78A1">
              <w:rPr>
                <w:rFonts w:hint="eastAsia"/>
                <w:color w:val="333333"/>
              </w:rPr>
              <w:t xml:space="preserve">/ </w:t>
            </w:r>
            <w:r w:rsidR="004A78A1" w:rsidRPr="004A78A1">
              <w:rPr>
                <w:rFonts w:hint="eastAsia"/>
                <w:color w:val="000066"/>
              </w:rPr>
              <w:t>(</w:t>
            </w:r>
            <w:r w:rsidR="004A78A1" w:rsidRPr="004A78A1">
              <w:rPr>
                <w:rFonts w:hint="eastAsia"/>
                <w:b/>
                <w:bCs/>
                <w:color w:val="333333"/>
              </w:rPr>
              <w:t>24</w:t>
            </w:r>
            <w:r w:rsidR="004A78A1" w:rsidRPr="004A78A1">
              <w:rPr>
                <w:rFonts w:hint="eastAsia"/>
                <w:color w:val="333333"/>
              </w:rPr>
              <w:t>*</w:t>
            </w:r>
            <w:r w:rsidR="004A78A1" w:rsidRPr="004A78A1">
              <w:rPr>
                <w:rFonts w:hint="eastAsia"/>
                <w:b/>
                <w:bCs/>
                <w:color w:val="333333"/>
              </w:rPr>
              <w:t>3600</w:t>
            </w:r>
            <w:r w:rsidR="004A78A1" w:rsidRPr="004A78A1">
              <w:rPr>
                <w:rFonts w:hint="eastAsia"/>
                <w:color w:val="333333"/>
              </w:rPr>
              <w:t>*</w:t>
            </w:r>
            <w:r w:rsidR="004A78A1" w:rsidRPr="004A78A1">
              <w:rPr>
                <w:rFonts w:hint="eastAsia"/>
                <w:b/>
                <w:bCs/>
                <w:color w:val="333333"/>
              </w:rPr>
              <w:t>1000</w:t>
            </w:r>
            <w:r w:rsidR="004A78A1" w:rsidRPr="004A78A1">
              <w:rPr>
                <w:rFonts w:hint="eastAsia"/>
                <w:color w:val="000066"/>
              </w:rPr>
              <w:t>)</w:t>
            </w:r>
            <w:r w:rsidR="004A78A1" w:rsidRPr="004A78A1">
              <w:rPr>
                <w:rFonts w:hint="eastAsia"/>
                <w:color w:val="333333"/>
              </w:rPr>
              <w:t>;</w:t>
            </w:r>
            <w:r w:rsidR="004A78A1" w:rsidRPr="004A78A1">
              <w:rPr>
                <w:rFonts w:hint="eastAsia"/>
                <w:color w:val="333333"/>
              </w:rPr>
              <w:br/>
              <w:t xml:space="preserve">    </w:t>
            </w:r>
            <w:r w:rsidR="004A78A1" w:rsidRPr="004A78A1">
              <w:rPr>
                <w:rFonts w:hint="eastAsia"/>
                <w:b/>
                <w:bCs/>
                <w:color w:val="7F0055"/>
              </w:rPr>
              <w:t xml:space="preserve">return </w:t>
            </w:r>
            <w:r w:rsidR="004A78A1" w:rsidRPr="004A78A1">
              <w:rPr>
                <w:rFonts w:hint="eastAsia"/>
                <w:color w:val="000066"/>
              </w:rPr>
              <w:t>(</w:t>
            </w:r>
            <w:r w:rsidR="004A78A1" w:rsidRPr="004A78A1">
              <w:rPr>
                <w:rFonts w:hint="eastAsia"/>
                <w:b/>
                <w:bCs/>
                <w:color w:val="7F0055"/>
              </w:rPr>
              <w:t>int</w:t>
            </w:r>
            <w:r w:rsidR="004A78A1" w:rsidRPr="004A78A1">
              <w:rPr>
                <w:rFonts w:hint="eastAsia"/>
                <w:color w:val="000066"/>
              </w:rPr>
              <w:t>)</w:t>
            </w:r>
            <w:r w:rsidR="004A78A1" w:rsidRPr="004A78A1">
              <w:rPr>
                <w:rFonts w:hint="eastAsia"/>
                <w:color w:val="170591"/>
              </w:rPr>
              <w:t>day</w:t>
            </w:r>
            <w:r w:rsidR="004A78A1" w:rsidRPr="004A78A1">
              <w:rPr>
                <w:rFonts w:hint="eastAsia"/>
                <w:color w:val="333333"/>
              </w:rPr>
              <w:t>+</w:t>
            </w:r>
            <w:r w:rsidR="004A78A1" w:rsidRPr="004A78A1">
              <w:rPr>
                <w:rFonts w:hint="eastAsia"/>
                <w:b/>
                <w:bCs/>
                <w:color w:val="333333"/>
              </w:rPr>
              <w:t>1</w:t>
            </w:r>
            <w:r w:rsidR="004A78A1" w:rsidRPr="004A78A1">
              <w:rPr>
                <w:rFonts w:hint="eastAsia"/>
                <w:color w:val="333333"/>
              </w:rPr>
              <w:t>;</w:t>
            </w:r>
            <w:r w:rsidR="004A78A1" w:rsidRPr="004A78A1">
              <w:rPr>
                <w:rFonts w:hint="eastAsia"/>
                <w:color w:val="333333"/>
              </w:rPr>
              <w:br/>
            </w:r>
            <w:r w:rsidR="004A78A1" w:rsidRPr="004A78A1">
              <w:rPr>
                <w:rFonts w:hint="eastAsia"/>
                <w:color w:val="000066"/>
              </w:rPr>
              <w:t>}</w:t>
            </w:r>
          </w:p>
          <w:p w:rsidR="00445871" w:rsidRPr="004A78A1" w:rsidRDefault="00445871" w:rsidP="00D16253"/>
          <w:p w:rsidR="00445871" w:rsidRPr="00445871" w:rsidRDefault="00445871" w:rsidP="00D16253"/>
        </w:tc>
      </w:tr>
    </w:tbl>
    <w:p w:rsidR="00445871" w:rsidRDefault="00445871" w:rsidP="00D16253"/>
    <w:p w:rsidR="005C7E1A" w:rsidRPr="00D16253" w:rsidRDefault="005C7E1A" w:rsidP="00D16253"/>
    <w:p w:rsidR="008C475F" w:rsidRDefault="008C475F" w:rsidP="008C475F">
      <w:pPr>
        <w:pStyle w:val="2"/>
        <w:numPr>
          <w:ilvl w:val="0"/>
          <w:numId w:val="1"/>
        </w:numPr>
      </w:pPr>
      <w:r>
        <w:rPr>
          <w:rFonts w:hint="eastAsia"/>
        </w:rPr>
        <w:t>数据库</w:t>
      </w:r>
    </w:p>
    <w:p w:rsidR="00D16253" w:rsidRPr="00D16253" w:rsidRDefault="00D16253" w:rsidP="00D16253"/>
    <w:p w:rsidR="008C475F" w:rsidRDefault="008C475F" w:rsidP="008C475F">
      <w:pPr>
        <w:pStyle w:val="3"/>
        <w:numPr>
          <w:ilvl w:val="0"/>
          <w:numId w:val="13"/>
        </w:numPr>
      </w:pPr>
      <w:r>
        <w:rPr>
          <w:rFonts w:hint="eastAsia"/>
        </w:rPr>
        <w:t>查询某一天的数据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475F" w:rsidTr="008C475F">
        <w:tc>
          <w:tcPr>
            <w:tcW w:w="8522" w:type="dxa"/>
          </w:tcPr>
          <w:p w:rsidR="008C475F" w:rsidRPr="008C475F" w:rsidRDefault="008C475F" w:rsidP="008C47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C475F">
              <w:rPr>
                <w:rFonts w:hint="eastAsia"/>
                <w:sz w:val="18"/>
                <w:szCs w:val="18"/>
              </w:rPr>
              <w:t xml:space="preserve"> </w:t>
            </w:r>
            <w:r w:rsidRPr="008C47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SELECT</w:t>
            </w:r>
          </w:p>
          <w:p w:rsidR="008C475F" w:rsidRPr="008C475F" w:rsidRDefault="008C475F" w:rsidP="008C47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C47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DATE_FORMAT(receiveTime, "%Y-%m-%d") as receiveTime</w:t>
            </w:r>
          </w:p>
          <w:p w:rsidR="008C475F" w:rsidRPr="008C475F" w:rsidRDefault="008C475F" w:rsidP="008C47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C47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  <w:t>FROM</w:t>
            </w:r>
          </w:p>
          <w:p w:rsidR="008C475F" w:rsidRPr="008C475F" w:rsidRDefault="008C475F" w:rsidP="008C47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C47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ebs_safetyzeromessage_details as d</w:t>
            </w:r>
          </w:p>
          <w:p w:rsidR="008C475F" w:rsidRPr="008C475F" w:rsidRDefault="008C475F" w:rsidP="008C47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C47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WHERE</w:t>
            </w:r>
          </w:p>
          <w:p w:rsidR="008C475F" w:rsidRPr="008C475F" w:rsidRDefault="008C475F" w:rsidP="008C47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C47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d.safetyZeroMessageId =#{safetyZeroMessageId} AND d.tenantId=#{tenantId} AND d.status=1</w:t>
            </w:r>
          </w:p>
          <w:p w:rsidR="008C475F" w:rsidRPr="008C475F" w:rsidRDefault="008C475F" w:rsidP="008C47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C47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GROUP BY</w:t>
            </w:r>
          </w:p>
          <w:p w:rsidR="008C475F" w:rsidRDefault="008C475F" w:rsidP="008C475F">
            <w:r w:rsidRPr="008C475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DATE_FORMAT(receiveTime, "%Y-%m-%d")</w:t>
            </w:r>
          </w:p>
        </w:tc>
      </w:tr>
    </w:tbl>
    <w:p w:rsidR="008C475F" w:rsidRDefault="008C475F" w:rsidP="008C475F"/>
    <w:p w:rsidR="00794480" w:rsidRDefault="008C475F" w:rsidP="00BC001D">
      <w:pPr>
        <w:tabs>
          <w:tab w:val="left" w:pos="5409"/>
        </w:tabs>
        <w:rPr>
          <w:rFonts w:ascii="Consolas" w:hAnsi="Consolas" w:cs="Consolas"/>
          <w:b/>
          <w:color w:val="FF0000"/>
          <w:kern w:val="0"/>
          <w:sz w:val="18"/>
          <w:szCs w:val="18"/>
        </w:rPr>
      </w:pPr>
      <w:r w:rsidRPr="008C475F">
        <w:rPr>
          <w:rFonts w:ascii="Consolas" w:hAnsi="Consolas" w:cs="Consolas"/>
          <w:b/>
          <w:color w:val="FF0000"/>
          <w:kern w:val="0"/>
          <w:sz w:val="18"/>
          <w:szCs w:val="18"/>
        </w:rPr>
        <w:t>DATE_FORMAT(receiveTime, "%Y-%m-%d")</w:t>
      </w:r>
      <w:r w:rsidRPr="008C475F">
        <w:rPr>
          <w:rFonts w:ascii="Consolas" w:hAnsi="Consolas" w:cs="Consolas" w:hint="eastAsia"/>
          <w:b/>
          <w:color w:val="FF0000"/>
          <w:kern w:val="0"/>
          <w:sz w:val="18"/>
          <w:szCs w:val="18"/>
        </w:rPr>
        <w:t xml:space="preserve"> </w:t>
      </w:r>
      <w:r w:rsidRPr="008C475F">
        <w:rPr>
          <w:rFonts w:ascii="Consolas" w:hAnsi="Consolas" w:cs="Consolas" w:hint="eastAsia"/>
          <w:b/>
          <w:color w:val="FF0000"/>
          <w:kern w:val="0"/>
          <w:sz w:val="18"/>
          <w:szCs w:val="18"/>
        </w:rPr>
        <w:t>：去掉时分秒</w:t>
      </w:r>
      <w:r w:rsidR="00BC001D">
        <w:rPr>
          <w:rFonts w:ascii="Consolas" w:hAnsi="Consolas" w:cs="Consolas"/>
          <w:b/>
          <w:color w:val="FF0000"/>
          <w:kern w:val="0"/>
          <w:sz w:val="18"/>
          <w:szCs w:val="18"/>
        </w:rPr>
        <w:tab/>
      </w:r>
    </w:p>
    <w:p w:rsidR="00794480" w:rsidRDefault="00794480" w:rsidP="00BC001D">
      <w:pPr>
        <w:tabs>
          <w:tab w:val="left" w:pos="5409"/>
        </w:tabs>
        <w:rPr>
          <w:rFonts w:ascii="Consolas" w:hAnsi="Consolas" w:cs="Consolas"/>
          <w:b/>
          <w:color w:val="FF0000"/>
          <w:kern w:val="0"/>
          <w:sz w:val="18"/>
          <w:szCs w:val="18"/>
        </w:rPr>
      </w:pPr>
    </w:p>
    <w:p w:rsidR="00794480" w:rsidRDefault="00794480" w:rsidP="00BC001D">
      <w:pPr>
        <w:tabs>
          <w:tab w:val="left" w:pos="5409"/>
        </w:tabs>
        <w:rPr>
          <w:rFonts w:ascii="Consolas" w:hAnsi="Consolas" w:cs="Consolas"/>
          <w:b/>
          <w:color w:val="FF0000"/>
          <w:kern w:val="0"/>
          <w:sz w:val="18"/>
          <w:szCs w:val="18"/>
        </w:rPr>
      </w:pPr>
    </w:p>
    <w:p w:rsidR="00794480" w:rsidRDefault="00794480" w:rsidP="00794480">
      <w:pPr>
        <w:pStyle w:val="3"/>
        <w:numPr>
          <w:ilvl w:val="0"/>
          <w:numId w:val="13"/>
        </w:numPr>
      </w:pPr>
      <w:r>
        <w:t>先排序后分组</w:t>
      </w:r>
    </w:p>
    <w:p w:rsidR="00794480" w:rsidRDefault="00794480" w:rsidP="00BC001D">
      <w:pPr>
        <w:tabs>
          <w:tab w:val="left" w:pos="5409"/>
        </w:tabs>
        <w:rPr>
          <w:b/>
          <w:color w:val="FF0000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需求：</w:t>
      </w:r>
      <w:r w:rsidRPr="00794480">
        <w:rPr>
          <w:rFonts w:ascii="Consolas" w:hAnsi="Consolas" w:cs="Consolas"/>
          <w:color w:val="000000"/>
          <w:kern w:val="0"/>
          <w:sz w:val="18"/>
          <w:szCs w:val="18"/>
        </w:rPr>
        <w:t>tenantId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分组，并且取每一组中反馈时间最大的记录</w:t>
      </w:r>
    </w:p>
    <w:p w:rsidR="00794480" w:rsidRDefault="00794480" w:rsidP="00BC001D">
      <w:pPr>
        <w:tabs>
          <w:tab w:val="left" w:pos="5409"/>
        </w:tabs>
        <w:rPr>
          <w:b/>
          <w:color w:val="FF0000"/>
        </w:rPr>
      </w:pPr>
    </w:p>
    <w:p w:rsidR="00794480" w:rsidRDefault="00E70DA2" w:rsidP="00BC001D">
      <w:pPr>
        <w:tabs>
          <w:tab w:val="left" w:pos="5409"/>
        </w:tabs>
        <w:rPr>
          <w:b/>
          <w:color w:val="FF0000"/>
        </w:rPr>
      </w:pPr>
      <w:r>
        <w:rPr>
          <w:noProof/>
        </w:rPr>
        <w:drawing>
          <wp:inline distT="0" distB="0" distL="0" distR="0" wp14:anchorId="7C750745" wp14:editId="6390CBD0">
            <wp:extent cx="5274310" cy="110980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E2E" w:rsidRDefault="00A33E2E" w:rsidP="00BC001D">
      <w:pPr>
        <w:tabs>
          <w:tab w:val="left" w:pos="5409"/>
        </w:tabs>
        <w:rPr>
          <w:b/>
          <w:color w:val="FF0000"/>
        </w:rPr>
      </w:pPr>
    </w:p>
    <w:p w:rsidR="00A33E2E" w:rsidRDefault="00A33E2E" w:rsidP="00BC001D">
      <w:pPr>
        <w:tabs>
          <w:tab w:val="left" w:pos="5409"/>
        </w:tabs>
        <w:rPr>
          <w:b/>
          <w:color w:val="FF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33E2E" w:rsidTr="00A33E2E">
        <w:tc>
          <w:tcPr>
            <w:tcW w:w="8522" w:type="dxa"/>
          </w:tcPr>
          <w:p w:rsidR="00923CEB" w:rsidRPr="00923CEB" w:rsidRDefault="00923CEB" w:rsidP="00923C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SELECT *</w:t>
            </w:r>
          </w:p>
          <w:p w:rsidR="00923CEB" w:rsidRPr="00923CEB" w:rsidRDefault="00923CEB" w:rsidP="00923C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FROM</w:t>
            </w:r>
          </w:p>
          <w:p w:rsidR="00923CEB" w:rsidRPr="00923CEB" w:rsidRDefault="00923CEB" w:rsidP="00923C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(</w:t>
            </w:r>
          </w:p>
          <w:p w:rsidR="00923CEB" w:rsidRPr="00923CEB" w:rsidRDefault="00923CEB" w:rsidP="00923C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   SELECT</w:t>
            </w:r>
          </w:p>
          <w:p w:rsidR="00923CEB" w:rsidRPr="00923CEB" w:rsidRDefault="00923CEB" w:rsidP="00923C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       d.safetyZeroMessageDetailId,</w:t>
            </w:r>
          </w:p>
          <w:p w:rsidR="00923CEB" w:rsidRPr="00923CEB" w:rsidRDefault="00923CEB" w:rsidP="00923C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       d.speaker,</w:t>
            </w:r>
          </w:p>
          <w:p w:rsidR="00923CEB" w:rsidRPr="00923CEB" w:rsidRDefault="00923CEB" w:rsidP="00923C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       d.liablePerson,</w:t>
            </w:r>
          </w:p>
          <w:p w:rsidR="00923CEB" w:rsidRPr="00923CEB" w:rsidRDefault="00923CEB" w:rsidP="00923C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       d.liablePersonTel,</w:t>
            </w:r>
          </w:p>
          <w:p w:rsidR="00923CEB" w:rsidRPr="00923CEB" w:rsidRDefault="00923CEB" w:rsidP="00923C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       d. STATUS,</w:t>
            </w:r>
          </w:p>
          <w:p w:rsidR="00923CEB" w:rsidRPr="00923CEB" w:rsidRDefault="00923CEB" w:rsidP="00923C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       d.reportPersonId,</w:t>
            </w:r>
          </w:p>
          <w:p w:rsidR="00923CEB" w:rsidRPr="00923CEB" w:rsidRDefault="00923CEB" w:rsidP="00923C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       d.reportPerson,</w:t>
            </w:r>
          </w:p>
          <w:p w:rsidR="00923CEB" w:rsidRPr="00923CEB" w:rsidRDefault="00923CEB" w:rsidP="00923C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       d.safetyZeroMessageId,</w:t>
            </w:r>
          </w:p>
          <w:p w:rsidR="00923CEB" w:rsidRPr="00923CEB" w:rsidRDefault="00923CEB" w:rsidP="00923C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       d.description,</w:t>
            </w:r>
          </w:p>
          <w:p w:rsidR="00923CEB" w:rsidRPr="00923CEB" w:rsidRDefault="00923CEB" w:rsidP="00923C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       t.tenantid,</w:t>
            </w:r>
          </w:p>
          <w:p w:rsidR="00923CEB" w:rsidRPr="00923CEB" w:rsidRDefault="00923CEB" w:rsidP="00923C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       t.tenantname,</w:t>
            </w:r>
          </w:p>
          <w:p w:rsidR="00923CEB" w:rsidRPr="00923CEB" w:rsidRDefault="00923CEB" w:rsidP="00923C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       d.reportPersonTime</w:t>
            </w:r>
          </w:p>
          <w:p w:rsidR="00923CEB" w:rsidRPr="00923CEB" w:rsidRDefault="00923CEB" w:rsidP="00923C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   FROM</w:t>
            </w:r>
          </w:p>
          <w:p w:rsidR="00923CEB" w:rsidRPr="00923CEB" w:rsidRDefault="00923CEB" w:rsidP="00923C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       ebs_safetyzeromessage_details d,</w:t>
            </w:r>
          </w:p>
          <w:p w:rsidR="00923CEB" w:rsidRPr="00923CEB" w:rsidRDefault="00923CEB" w:rsidP="00923C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       tenant t</w:t>
            </w:r>
          </w:p>
          <w:p w:rsidR="00923CEB" w:rsidRPr="00923CEB" w:rsidRDefault="00923CEB" w:rsidP="00923C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   WHERE</w:t>
            </w:r>
          </w:p>
          <w:p w:rsidR="00923CEB" w:rsidRPr="00923CEB" w:rsidRDefault="00923CEB" w:rsidP="00923C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       d.safetyZeroMessageId=#{safetyZeroMessageId} </w:t>
            </w:r>
          </w:p>
          <w:p w:rsidR="00923CEB" w:rsidRPr="00923CEB" w:rsidRDefault="00923CEB" w:rsidP="00923C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   AND d.tenantId = t.tenantId</w:t>
            </w:r>
          </w:p>
          <w:p w:rsidR="00923CEB" w:rsidRPr="00923CEB" w:rsidRDefault="00923CEB" w:rsidP="00923C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   GROUP BY</w:t>
            </w:r>
          </w:p>
          <w:p w:rsidR="00923CEB" w:rsidRPr="00923CEB" w:rsidRDefault="00923CEB" w:rsidP="00923C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t.tenantid,d.reportPersonTime   </w:t>
            </w:r>
          </w:p>
          <w:p w:rsidR="00923CEB" w:rsidRPr="00923CEB" w:rsidRDefault="00923CEB" w:rsidP="00923C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ORDER BY</w:t>
            </w:r>
          </w:p>
          <w:p w:rsidR="00923CEB" w:rsidRPr="00923CEB" w:rsidRDefault="00923CEB" w:rsidP="00923C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       d.reportPersonTime DESC</w:t>
            </w:r>
          </w:p>
          <w:p w:rsidR="00923CEB" w:rsidRPr="00923CEB" w:rsidRDefault="00923CEB" w:rsidP="00923C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</w:t>
            </w:r>
          </w:p>
          <w:p w:rsidR="00923CEB" w:rsidRPr="00923CEB" w:rsidRDefault="00923CEB" w:rsidP="00923C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) m</w:t>
            </w:r>
          </w:p>
          <w:p w:rsidR="00A33E2E" w:rsidRPr="00923CEB" w:rsidRDefault="00923CEB" w:rsidP="00923CEB">
            <w:pPr>
              <w:tabs>
                <w:tab w:val="left" w:pos="5409"/>
              </w:tabs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3C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GROUP BY m.tenantid</w:t>
            </w:r>
          </w:p>
        </w:tc>
      </w:tr>
    </w:tbl>
    <w:p w:rsidR="00A33E2E" w:rsidRDefault="00A33E2E" w:rsidP="00BC001D">
      <w:pPr>
        <w:tabs>
          <w:tab w:val="left" w:pos="5409"/>
        </w:tabs>
        <w:rPr>
          <w:b/>
          <w:color w:val="FF0000"/>
        </w:rPr>
      </w:pPr>
    </w:p>
    <w:p w:rsidR="00A33E2E" w:rsidRDefault="00A33E2E" w:rsidP="00BC001D">
      <w:pPr>
        <w:tabs>
          <w:tab w:val="left" w:pos="5409"/>
        </w:tabs>
        <w:rPr>
          <w:b/>
          <w:color w:val="FF0000"/>
        </w:rPr>
      </w:pPr>
    </w:p>
    <w:p w:rsidR="00373968" w:rsidRDefault="00373968" w:rsidP="00BC001D">
      <w:pPr>
        <w:tabs>
          <w:tab w:val="left" w:pos="5409"/>
        </w:tabs>
        <w:rPr>
          <w:b/>
          <w:color w:val="FF0000"/>
        </w:rPr>
      </w:pPr>
    </w:p>
    <w:p w:rsidR="00373968" w:rsidRDefault="00373968" w:rsidP="00373968">
      <w:pPr>
        <w:pStyle w:val="3"/>
        <w:numPr>
          <w:ilvl w:val="0"/>
          <w:numId w:val="13"/>
        </w:numPr>
        <w:rPr>
          <w:rFonts w:ascii="宋体" w:eastAsia="宋体" w:hAnsi="宋体" w:cs="宋体"/>
          <w:color w:val="7F0055"/>
          <w:kern w:val="0"/>
          <w:sz w:val="24"/>
          <w:szCs w:val="24"/>
        </w:rPr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字符串参数批量操作</w:t>
      </w:r>
      <w:r>
        <w:rPr>
          <w:rFonts w:hint="eastAsia"/>
        </w:rPr>
        <w:t>---</w:t>
      </w:r>
      <w:r w:rsidRPr="00373968">
        <w:rPr>
          <w:rFonts w:ascii="宋体" w:eastAsia="宋体" w:hAnsi="宋体" w:cs="宋体" w:hint="eastAsia"/>
          <w:color w:val="7F0055"/>
          <w:kern w:val="0"/>
          <w:sz w:val="24"/>
          <w:szCs w:val="24"/>
        </w:rPr>
        <w:t xml:space="preserve"> foreach</w:t>
      </w:r>
    </w:p>
    <w:p w:rsidR="00373968" w:rsidRDefault="00373968" w:rsidP="0037396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批量删除</w:t>
      </w:r>
      <w:r>
        <w:rPr>
          <w:rFonts w:hint="eastAsia"/>
          <w:b/>
          <w:bCs/>
          <w:sz w:val="32"/>
          <w:szCs w:val="32"/>
        </w:rPr>
        <w:t>tenantId</w:t>
      </w:r>
      <w:r>
        <w:rPr>
          <w:rFonts w:hint="eastAsia"/>
          <w:b/>
          <w:bCs/>
          <w:sz w:val="32"/>
          <w:szCs w:val="32"/>
        </w:rPr>
        <w:t>数组</w:t>
      </w:r>
    </w:p>
    <w:p w:rsidR="00373968" w:rsidRPr="00373968" w:rsidRDefault="00373968" w:rsidP="00373968">
      <w:pPr>
        <w:widowControl/>
        <w:shd w:val="clear" w:color="auto" w:fill="CAE6C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3968">
        <w:rPr>
          <w:rFonts w:ascii="宋体" w:eastAsia="宋体" w:hAnsi="宋体" w:cs="宋体" w:hint="eastAsia"/>
          <w:b/>
          <w:bCs/>
          <w:color w:val="002DB5"/>
          <w:kern w:val="0"/>
          <w:sz w:val="24"/>
          <w:szCs w:val="24"/>
        </w:rPr>
        <w:t>String</w:t>
      </w:r>
      <w:r w:rsidRPr="00373968">
        <w:rPr>
          <w:rFonts w:ascii="宋体" w:eastAsia="宋体" w:hAnsi="宋体" w:cs="宋体" w:hint="eastAsia"/>
          <w:color w:val="000066"/>
          <w:kern w:val="0"/>
          <w:sz w:val="24"/>
          <w:szCs w:val="24"/>
        </w:rPr>
        <w:t xml:space="preserve">[] </w:t>
      </w:r>
      <w:r w:rsidRPr="00373968">
        <w:rPr>
          <w:rFonts w:ascii="宋体" w:eastAsia="宋体" w:hAnsi="宋体" w:cs="宋体" w:hint="eastAsia"/>
          <w:color w:val="170591"/>
          <w:kern w:val="0"/>
          <w:sz w:val="24"/>
          <w:szCs w:val="24"/>
        </w:rPr>
        <w:t xml:space="preserve">tenantIds </w:t>
      </w:r>
      <w:r w:rsidRPr="0037396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= </w:t>
      </w:r>
      <w:r w:rsidRPr="00373968">
        <w:rPr>
          <w:rFonts w:ascii="宋体" w:eastAsia="宋体" w:hAnsi="宋体" w:cs="宋体" w:hint="eastAsia"/>
          <w:i/>
          <w:iCs/>
          <w:color w:val="000066"/>
          <w:kern w:val="0"/>
          <w:sz w:val="24"/>
          <w:szCs w:val="24"/>
        </w:rPr>
        <w:t>ids</w:t>
      </w:r>
      <w:r w:rsidRPr="0037396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.</w:t>
      </w:r>
      <w:r w:rsidRPr="00373968">
        <w:rPr>
          <w:rFonts w:ascii="宋体" w:eastAsia="宋体" w:hAnsi="宋体" w:cs="宋体" w:hint="eastAsia"/>
          <w:color w:val="170591"/>
          <w:kern w:val="0"/>
          <w:sz w:val="24"/>
          <w:szCs w:val="24"/>
        </w:rPr>
        <w:t>split</w:t>
      </w:r>
      <w:r w:rsidRPr="00373968">
        <w:rPr>
          <w:rFonts w:ascii="宋体" w:eastAsia="宋体" w:hAnsi="宋体" w:cs="宋体" w:hint="eastAsia"/>
          <w:color w:val="000066"/>
          <w:kern w:val="0"/>
          <w:sz w:val="24"/>
          <w:szCs w:val="24"/>
        </w:rPr>
        <w:t>(</w:t>
      </w:r>
      <w:r w:rsidRPr="0037396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","</w:t>
      </w:r>
      <w:r w:rsidRPr="00373968">
        <w:rPr>
          <w:rFonts w:ascii="宋体" w:eastAsia="宋体" w:hAnsi="宋体" w:cs="宋体" w:hint="eastAsia"/>
          <w:color w:val="000066"/>
          <w:kern w:val="0"/>
          <w:sz w:val="24"/>
          <w:szCs w:val="24"/>
        </w:rPr>
        <w:t>)</w:t>
      </w:r>
      <w:r w:rsidRPr="0037396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;</w:t>
      </w:r>
      <w:r w:rsidRPr="0037396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</w:r>
      <w:r w:rsidRPr="00373968">
        <w:rPr>
          <w:rFonts w:ascii="宋体" w:eastAsia="宋体" w:hAnsi="宋体" w:cs="宋体" w:hint="eastAsia"/>
          <w:color w:val="054802"/>
          <w:kern w:val="0"/>
          <w:sz w:val="24"/>
          <w:szCs w:val="24"/>
        </w:rPr>
        <w:t>tenantService</w:t>
      </w:r>
      <w:r w:rsidRPr="0037396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.</w:t>
      </w:r>
      <w:r w:rsidRPr="00373968">
        <w:rPr>
          <w:rFonts w:ascii="宋体" w:eastAsia="宋体" w:hAnsi="宋体" w:cs="宋体" w:hint="eastAsia"/>
          <w:color w:val="170591"/>
          <w:kern w:val="0"/>
          <w:sz w:val="24"/>
          <w:szCs w:val="24"/>
        </w:rPr>
        <w:t>deleteTenant</w:t>
      </w:r>
      <w:r w:rsidRPr="00373968">
        <w:rPr>
          <w:rFonts w:ascii="宋体" w:eastAsia="宋体" w:hAnsi="宋体" w:cs="宋体" w:hint="eastAsia"/>
          <w:color w:val="000066"/>
          <w:kern w:val="0"/>
          <w:sz w:val="24"/>
          <w:szCs w:val="24"/>
        </w:rPr>
        <w:t>(</w:t>
      </w:r>
      <w:r w:rsidRPr="00373968">
        <w:rPr>
          <w:rFonts w:ascii="宋体" w:eastAsia="宋体" w:hAnsi="宋体" w:cs="宋体" w:hint="eastAsia"/>
          <w:color w:val="170591"/>
          <w:kern w:val="0"/>
          <w:sz w:val="24"/>
          <w:szCs w:val="24"/>
        </w:rPr>
        <w:t>tenantIds</w:t>
      </w:r>
      <w:r w:rsidRPr="00373968">
        <w:rPr>
          <w:rFonts w:ascii="宋体" w:eastAsia="宋体" w:hAnsi="宋体" w:cs="宋体" w:hint="eastAsia"/>
          <w:color w:val="000066"/>
          <w:kern w:val="0"/>
          <w:sz w:val="24"/>
          <w:szCs w:val="24"/>
        </w:rPr>
        <w:t>)</w:t>
      </w:r>
      <w:r w:rsidRPr="0037396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;</w:t>
      </w:r>
    </w:p>
    <w:p w:rsidR="00373968" w:rsidRPr="00373968" w:rsidRDefault="00373968" w:rsidP="00373968"/>
    <w:p w:rsidR="00373968" w:rsidRDefault="00373968" w:rsidP="00BC001D">
      <w:pPr>
        <w:tabs>
          <w:tab w:val="left" w:pos="5409"/>
        </w:tabs>
        <w:rPr>
          <w:b/>
          <w:color w:val="FF0000"/>
        </w:rPr>
      </w:pPr>
    </w:p>
    <w:p w:rsidR="00373968" w:rsidRPr="00373968" w:rsidRDefault="00373968" w:rsidP="00373968">
      <w:pPr>
        <w:widowControl/>
        <w:shd w:val="clear" w:color="auto" w:fill="CAE6C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3968">
        <w:rPr>
          <w:rFonts w:ascii="宋体" w:eastAsia="宋体" w:hAnsi="宋体" w:cs="宋体" w:hint="eastAsia"/>
          <w:color w:val="000066"/>
          <w:kern w:val="0"/>
          <w:sz w:val="24"/>
          <w:szCs w:val="24"/>
        </w:rPr>
        <w:t>&lt;</w:t>
      </w:r>
      <w:r w:rsidRPr="00373968">
        <w:rPr>
          <w:rFonts w:ascii="宋体" w:eastAsia="宋体" w:hAnsi="宋体" w:cs="宋体" w:hint="eastAsia"/>
          <w:b/>
          <w:bCs/>
          <w:color w:val="7F0055"/>
          <w:kern w:val="0"/>
          <w:sz w:val="24"/>
          <w:szCs w:val="24"/>
        </w:rPr>
        <w:t xml:space="preserve">delete </w:t>
      </w:r>
      <w:r w:rsidRPr="00373968">
        <w:rPr>
          <w:rFonts w:ascii="宋体" w:eastAsia="宋体" w:hAnsi="宋体" w:cs="宋体" w:hint="eastAsia"/>
          <w:i/>
          <w:iCs/>
          <w:color w:val="000066"/>
          <w:kern w:val="0"/>
          <w:sz w:val="24"/>
          <w:szCs w:val="24"/>
        </w:rPr>
        <w:t>id</w:t>
      </w:r>
      <w:r w:rsidRPr="0037396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 xml:space="preserve">="deleteTenant" </w:t>
      </w:r>
      <w:r w:rsidRPr="00373968">
        <w:rPr>
          <w:rFonts w:ascii="宋体" w:eastAsia="宋体" w:hAnsi="宋体" w:cs="宋体" w:hint="eastAsia"/>
          <w:i/>
          <w:iCs/>
          <w:color w:val="000066"/>
          <w:kern w:val="0"/>
          <w:sz w:val="24"/>
          <w:szCs w:val="24"/>
        </w:rPr>
        <w:t>parameterType</w:t>
      </w:r>
      <w:r w:rsidRPr="0037396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="java.lang.String"</w:t>
      </w:r>
      <w:r w:rsidRPr="00373968">
        <w:rPr>
          <w:rFonts w:ascii="宋体" w:eastAsia="宋体" w:hAnsi="宋体" w:cs="宋体" w:hint="eastAsia"/>
          <w:color w:val="000066"/>
          <w:kern w:val="0"/>
          <w:sz w:val="24"/>
          <w:szCs w:val="24"/>
        </w:rPr>
        <w:t>&gt;</w:t>
      </w:r>
      <w:r w:rsidRPr="00373968">
        <w:rPr>
          <w:rFonts w:ascii="宋体" w:eastAsia="宋体" w:hAnsi="宋体" w:cs="宋体" w:hint="eastAsia"/>
          <w:color w:val="000066"/>
          <w:kern w:val="0"/>
          <w:sz w:val="24"/>
          <w:szCs w:val="24"/>
        </w:rPr>
        <w:br/>
        <w:t xml:space="preserve">    </w:t>
      </w:r>
      <w:r w:rsidRPr="003739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delete from tenant WHERE tenantId in</w:t>
      </w:r>
      <w:r w:rsidRPr="003739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</w:t>
      </w:r>
      <w:r w:rsidRPr="00373968">
        <w:rPr>
          <w:rFonts w:ascii="宋体" w:eastAsia="宋体" w:hAnsi="宋体" w:cs="宋体" w:hint="eastAsia"/>
          <w:color w:val="000066"/>
          <w:kern w:val="0"/>
          <w:sz w:val="24"/>
          <w:szCs w:val="24"/>
        </w:rPr>
        <w:t>&lt;</w:t>
      </w:r>
      <w:r w:rsidRPr="00373968">
        <w:rPr>
          <w:rFonts w:ascii="宋体" w:eastAsia="宋体" w:hAnsi="宋体" w:cs="宋体" w:hint="eastAsia"/>
          <w:b/>
          <w:bCs/>
          <w:color w:val="7F0055"/>
          <w:kern w:val="0"/>
          <w:sz w:val="24"/>
          <w:szCs w:val="24"/>
        </w:rPr>
        <w:t xml:space="preserve">foreach </w:t>
      </w:r>
      <w:r w:rsidRPr="00373968">
        <w:rPr>
          <w:rFonts w:ascii="宋体" w:eastAsia="宋体" w:hAnsi="宋体" w:cs="宋体" w:hint="eastAsia"/>
          <w:i/>
          <w:iCs/>
          <w:color w:val="000066"/>
          <w:kern w:val="0"/>
          <w:sz w:val="24"/>
          <w:szCs w:val="24"/>
        </w:rPr>
        <w:t>collection</w:t>
      </w:r>
      <w:r w:rsidRPr="0037396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 xml:space="preserve">="tenantIds" </w:t>
      </w:r>
      <w:r w:rsidRPr="00373968">
        <w:rPr>
          <w:rFonts w:ascii="宋体" w:eastAsia="宋体" w:hAnsi="宋体" w:cs="宋体" w:hint="eastAsia"/>
          <w:i/>
          <w:iCs/>
          <w:color w:val="000066"/>
          <w:kern w:val="0"/>
          <w:sz w:val="24"/>
          <w:szCs w:val="24"/>
        </w:rPr>
        <w:t>index</w:t>
      </w:r>
      <w:r w:rsidRPr="0037396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 xml:space="preserve">="index" </w:t>
      </w:r>
      <w:r w:rsidRPr="00373968">
        <w:rPr>
          <w:rFonts w:ascii="宋体" w:eastAsia="宋体" w:hAnsi="宋体" w:cs="宋体" w:hint="eastAsia"/>
          <w:i/>
          <w:iCs/>
          <w:color w:val="000066"/>
          <w:kern w:val="0"/>
          <w:sz w:val="24"/>
          <w:szCs w:val="24"/>
        </w:rPr>
        <w:t>item</w:t>
      </w:r>
      <w:r w:rsidRPr="0037396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 xml:space="preserve">="tenantId" </w:t>
      </w:r>
      <w:r w:rsidRPr="00373968">
        <w:rPr>
          <w:rFonts w:ascii="宋体" w:eastAsia="宋体" w:hAnsi="宋体" w:cs="宋体" w:hint="eastAsia"/>
          <w:i/>
          <w:iCs/>
          <w:color w:val="000066"/>
          <w:kern w:val="0"/>
          <w:sz w:val="24"/>
          <w:szCs w:val="24"/>
        </w:rPr>
        <w:t>open</w:t>
      </w:r>
      <w:r w:rsidRPr="0037396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 xml:space="preserve">="(" </w:t>
      </w:r>
      <w:r w:rsidRPr="00373968">
        <w:rPr>
          <w:rFonts w:ascii="宋体" w:eastAsia="宋体" w:hAnsi="宋体" w:cs="宋体" w:hint="eastAsia"/>
          <w:i/>
          <w:iCs/>
          <w:color w:val="000066"/>
          <w:kern w:val="0"/>
          <w:sz w:val="24"/>
          <w:szCs w:val="24"/>
        </w:rPr>
        <w:t>separator</w:t>
      </w:r>
      <w:r w:rsidRPr="0037396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 xml:space="preserve">="," </w:t>
      </w:r>
      <w:r w:rsidRPr="00373968">
        <w:rPr>
          <w:rFonts w:ascii="宋体" w:eastAsia="宋体" w:hAnsi="宋体" w:cs="宋体" w:hint="eastAsia"/>
          <w:i/>
          <w:iCs/>
          <w:color w:val="000066"/>
          <w:kern w:val="0"/>
          <w:sz w:val="24"/>
          <w:szCs w:val="24"/>
        </w:rPr>
        <w:t>close</w:t>
      </w:r>
      <w:r w:rsidRPr="0037396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=")"</w:t>
      </w:r>
      <w:r w:rsidRPr="00373968">
        <w:rPr>
          <w:rFonts w:ascii="宋体" w:eastAsia="宋体" w:hAnsi="宋体" w:cs="宋体" w:hint="eastAsia"/>
          <w:color w:val="000066"/>
          <w:kern w:val="0"/>
          <w:sz w:val="24"/>
          <w:szCs w:val="24"/>
        </w:rPr>
        <w:t>&gt;</w:t>
      </w:r>
      <w:r w:rsidRPr="00373968">
        <w:rPr>
          <w:rFonts w:ascii="宋体" w:eastAsia="宋体" w:hAnsi="宋体" w:cs="宋体" w:hint="eastAsia"/>
          <w:color w:val="000066"/>
          <w:kern w:val="0"/>
          <w:sz w:val="24"/>
          <w:szCs w:val="24"/>
        </w:rPr>
        <w:br/>
        <w:t xml:space="preserve">         </w:t>
      </w:r>
      <w:r w:rsidRPr="00373968">
        <w:rPr>
          <w:rFonts w:ascii="宋体" w:eastAsia="宋体" w:hAnsi="宋体" w:cs="宋体" w:hint="eastAsia"/>
          <w:i/>
          <w:iCs/>
          <w:color w:val="000066"/>
          <w:kern w:val="0"/>
          <w:sz w:val="24"/>
          <w:szCs w:val="24"/>
        </w:rPr>
        <w:t>#{tenantId}</w:t>
      </w:r>
      <w:r w:rsidRPr="00373968">
        <w:rPr>
          <w:rFonts w:ascii="宋体" w:eastAsia="宋体" w:hAnsi="宋体" w:cs="宋体" w:hint="eastAsia"/>
          <w:i/>
          <w:iCs/>
          <w:color w:val="000066"/>
          <w:kern w:val="0"/>
          <w:sz w:val="24"/>
          <w:szCs w:val="24"/>
        </w:rPr>
        <w:br/>
        <w:t xml:space="preserve">      </w:t>
      </w:r>
      <w:r w:rsidRPr="00373968">
        <w:rPr>
          <w:rFonts w:ascii="宋体" w:eastAsia="宋体" w:hAnsi="宋体" w:cs="宋体" w:hint="eastAsia"/>
          <w:color w:val="000066"/>
          <w:kern w:val="0"/>
          <w:sz w:val="24"/>
          <w:szCs w:val="24"/>
        </w:rPr>
        <w:t>&lt;/</w:t>
      </w:r>
      <w:r w:rsidRPr="00373968">
        <w:rPr>
          <w:rFonts w:ascii="宋体" w:eastAsia="宋体" w:hAnsi="宋体" w:cs="宋体" w:hint="eastAsia"/>
          <w:b/>
          <w:bCs/>
          <w:color w:val="7F0055"/>
          <w:kern w:val="0"/>
          <w:sz w:val="24"/>
          <w:szCs w:val="24"/>
        </w:rPr>
        <w:t>foreach</w:t>
      </w:r>
      <w:r w:rsidRPr="00373968">
        <w:rPr>
          <w:rFonts w:ascii="宋体" w:eastAsia="宋体" w:hAnsi="宋体" w:cs="宋体" w:hint="eastAsia"/>
          <w:color w:val="000066"/>
          <w:kern w:val="0"/>
          <w:sz w:val="24"/>
          <w:szCs w:val="24"/>
        </w:rPr>
        <w:t>&gt;</w:t>
      </w:r>
      <w:r w:rsidRPr="00373968">
        <w:rPr>
          <w:rFonts w:ascii="宋体" w:eastAsia="宋体" w:hAnsi="宋体" w:cs="宋体" w:hint="eastAsia"/>
          <w:color w:val="000066"/>
          <w:kern w:val="0"/>
          <w:sz w:val="24"/>
          <w:szCs w:val="24"/>
        </w:rPr>
        <w:br/>
        <w:t>&lt;/</w:t>
      </w:r>
      <w:r w:rsidRPr="00373968">
        <w:rPr>
          <w:rFonts w:ascii="宋体" w:eastAsia="宋体" w:hAnsi="宋体" w:cs="宋体" w:hint="eastAsia"/>
          <w:b/>
          <w:bCs/>
          <w:color w:val="7F0055"/>
          <w:kern w:val="0"/>
          <w:sz w:val="24"/>
          <w:szCs w:val="24"/>
        </w:rPr>
        <w:t>delete</w:t>
      </w:r>
      <w:r w:rsidRPr="00373968">
        <w:rPr>
          <w:rFonts w:ascii="宋体" w:eastAsia="宋体" w:hAnsi="宋体" w:cs="宋体" w:hint="eastAsia"/>
          <w:color w:val="000066"/>
          <w:kern w:val="0"/>
          <w:sz w:val="24"/>
          <w:szCs w:val="24"/>
        </w:rPr>
        <w:t>&gt;</w:t>
      </w:r>
    </w:p>
    <w:p w:rsidR="00373968" w:rsidRPr="00373968" w:rsidRDefault="00373968" w:rsidP="00BC001D">
      <w:pPr>
        <w:tabs>
          <w:tab w:val="left" w:pos="5409"/>
        </w:tabs>
        <w:rPr>
          <w:b/>
          <w:color w:val="FF0000"/>
        </w:rPr>
      </w:pPr>
    </w:p>
    <w:p w:rsidR="00373968" w:rsidRDefault="00373968" w:rsidP="00BC001D">
      <w:pPr>
        <w:tabs>
          <w:tab w:val="left" w:pos="5409"/>
        </w:tabs>
        <w:rPr>
          <w:b/>
          <w:color w:val="FF0000"/>
        </w:rPr>
      </w:pPr>
    </w:p>
    <w:p w:rsidR="00373968" w:rsidRDefault="00430315" w:rsidP="00430315">
      <w:pPr>
        <w:pStyle w:val="3"/>
        <w:numPr>
          <w:ilvl w:val="0"/>
          <w:numId w:val="13"/>
        </w:numPr>
      </w:pPr>
      <w:r>
        <w:t>查询</w:t>
      </w:r>
      <w:r>
        <w:rPr>
          <w:rFonts w:hint="eastAsia"/>
        </w:rPr>
        <w:t>--</w:t>
      </w:r>
      <w:r>
        <w:t>返回字符串数组</w:t>
      </w:r>
    </w:p>
    <w:p w:rsidR="00373968" w:rsidRDefault="00373968" w:rsidP="00BC001D">
      <w:pPr>
        <w:tabs>
          <w:tab w:val="left" w:pos="5409"/>
        </w:tabs>
        <w:rPr>
          <w:b/>
          <w:color w:val="FF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0315" w:rsidTr="00430315">
        <w:tc>
          <w:tcPr>
            <w:tcW w:w="8522" w:type="dxa"/>
          </w:tcPr>
          <w:p w:rsidR="00430315" w:rsidRPr="00430315" w:rsidRDefault="00430315" w:rsidP="00430315">
            <w:pPr>
              <w:widowControl/>
              <w:shd w:val="clear" w:color="auto" w:fill="CAE6C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30315">
              <w:rPr>
                <w:rFonts w:ascii="宋体" w:eastAsia="宋体" w:hAnsi="宋体" w:cs="宋体" w:hint="eastAsia"/>
                <w:color w:val="000066"/>
                <w:kern w:val="0"/>
                <w:sz w:val="24"/>
                <w:szCs w:val="24"/>
              </w:rPr>
              <w:t>&lt;</w:t>
            </w:r>
            <w:r w:rsidRPr="00430315">
              <w:rPr>
                <w:rFonts w:ascii="宋体" w:eastAsia="宋体" w:hAnsi="宋体" w:cs="宋体" w:hint="eastAsia"/>
                <w:b/>
                <w:bCs/>
                <w:color w:val="7F0055"/>
                <w:kern w:val="0"/>
                <w:sz w:val="24"/>
                <w:szCs w:val="24"/>
              </w:rPr>
              <w:t xml:space="preserve">select </w:t>
            </w:r>
            <w:r w:rsidRPr="00430315">
              <w:rPr>
                <w:rFonts w:ascii="宋体" w:eastAsia="宋体" w:hAnsi="宋体" w:cs="宋体" w:hint="eastAsia"/>
                <w:i/>
                <w:iCs/>
                <w:color w:val="000066"/>
                <w:kern w:val="0"/>
                <w:sz w:val="24"/>
                <w:szCs w:val="24"/>
              </w:rPr>
              <w:t>id</w:t>
            </w:r>
            <w:r w:rsidRPr="0043031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="getUserIdByProjectId" </w:t>
            </w:r>
            <w:r w:rsidRPr="00430315">
              <w:rPr>
                <w:rFonts w:ascii="宋体" w:eastAsia="宋体" w:hAnsi="宋体" w:cs="宋体" w:hint="eastAsia"/>
                <w:i/>
                <w:iCs/>
                <w:color w:val="000066"/>
                <w:kern w:val="0"/>
                <w:sz w:val="24"/>
                <w:szCs w:val="24"/>
              </w:rPr>
              <w:t>resultType</w:t>
            </w:r>
            <w:r w:rsidRPr="0043031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="java.lang.String"</w:t>
            </w:r>
            <w:r w:rsidRPr="00430315">
              <w:rPr>
                <w:rFonts w:ascii="宋体" w:eastAsia="宋体" w:hAnsi="宋体" w:cs="宋体" w:hint="eastAsia"/>
                <w:color w:val="000066"/>
                <w:kern w:val="0"/>
                <w:sz w:val="24"/>
                <w:szCs w:val="24"/>
              </w:rPr>
              <w:t>&gt;</w:t>
            </w:r>
            <w:r w:rsidRPr="00430315">
              <w:rPr>
                <w:rFonts w:ascii="宋体" w:eastAsia="宋体" w:hAnsi="宋体" w:cs="宋体" w:hint="eastAsia"/>
                <w:color w:val="000066"/>
                <w:kern w:val="0"/>
                <w:sz w:val="24"/>
                <w:szCs w:val="24"/>
              </w:rPr>
              <w:br/>
              <w:t xml:space="preserve">    </w:t>
            </w:r>
            <w:r w:rsidRPr="0043031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SELECT</w:t>
            </w:r>
            <w:r w:rsidRPr="0043031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GROUP_CONCAT(userid separator',')</w:t>
            </w:r>
            <w:r w:rsidRPr="0043031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FROM</w:t>
            </w:r>
            <w:r w:rsidRPr="0043031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org_project_executor</w:t>
            </w:r>
            <w:r w:rsidRPr="0043031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WHERE</w:t>
            </w:r>
            <w:r w:rsidRPr="0043031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projectId=</w:t>
            </w:r>
            <w:r w:rsidRPr="00430315">
              <w:rPr>
                <w:rFonts w:ascii="宋体" w:eastAsia="宋体" w:hAnsi="宋体" w:cs="宋体" w:hint="eastAsia"/>
                <w:i/>
                <w:iCs/>
                <w:color w:val="000066"/>
                <w:kern w:val="0"/>
                <w:sz w:val="24"/>
                <w:szCs w:val="24"/>
              </w:rPr>
              <w:t>#{projectId}</w:t>
            </w:r>
            <w:r w:rsidRPr="00430315">
              <w:rPr>
                <w:rFonts w:ascii="宋体" w:eastAsia="宋体" w:hAnsi="宋体" w:cs="宋体" w:hint="eastAsia"/>
                <w:i/>
                <w:iCs/>
                <w:color w:val="000066"/>
                <w:kern w:val="0"/>
                <w:sz w:val="24"/>
                <w:szCs w:val="24"/>
              </w:rPr>
              <w:br/>
            </w:r>
            <w:r w:rsidRPr="00430315">
              <w:rPr>
                <w:rFonts w:ascii="宋体" w:eastAsia="宋体" w:hAnsi="宋体" w:cs="宋体" w:hint="eastAsia"/>
                <w:color w:val="000066"/>
                <w:kern w:val="0"/>
                <w:sz w:val="24"/>
                <w:szCs w:val="24"/>
              </w:rPr>
              <w:t>&lt;/</w:t>
            </w:r>
            <w:r w:rsidRPr="00430315">
              <w:rPr>
                <w:rFonts w:ascii="宋体" w:eastAsia="宋体" w:hAnsi="宋体" w:cs="宋体" w:hint="eastAsia"/>
                <w:b/>
                <w:bCs/>
                <w:color w:val="7F0055"/>
                <w:kern w:val="0"/>
                <w:sz w:val="24"/>
                <w:szCs w:val="24"/>
              </w:rPr>
              <w:t>select</w:t>
            </w:r>
            <w:r w:rsidRPr="00430315">
              <w:rPr>
                <w:rFonts w:ascii="宋体" w:eastAsia="宋体" w:hAnsi="宋体" w:cs="宋体" w:hint="eastAsia"/>
                <w:color w:val="000066"/>
                <w:kern w:val="0"/>
                <w:sz w:val="24"/>
                <w:szCs w:val="24"/>
              </w:rPr>
              <w:t>&gt;</w:t>
            </w:r>
          </w:p>
          <w:p w:rsidR="00430315" w:rsidRPr="00430315" w:rsidRDefault="00430315" w:rsidP="00BC001D">
            <w:pPr>
              <w:tabs>
                <w:tab w:val="left" w:pos="5409"/>
              </w:tabs>
              <w:rPr>
                <w:b/>
                <w:color w:val="FF0000"/>
              </w:rPr>
            </w:pPr>
          </w:p>
        </w:tc>
      </w:tr>
    </w:tbl>
    <w:p w:rsidR="00373968" w:rsidRDefault="00373968" w:rsidP="00BC001D">
      <w:pPr>
        <w:tabs>
          <w:tab w:val="left" w:pos="5409"/>
        </w:tabs>
        <w:rPr>
          <w:b/>
          <w:color w:val="FF0000"/>
        </w:rPr>
      </w:pPr>
    </w:p>
    <w:p w:rsidR="00373968" w:rsidRPr="00A641EE" w:rsidRDefault="00430315" w:rsidP="00A641EE">
      <w:pPr>
        <w:tabs>
          <w:tab w:val="left" w:pos="5409"/>
        </w:tabs>
        <w:rPr>
          <w:b/>
          <w:color w:val="FF0000"/>
        </w:rPr>
      </w:pPr>
      <w:r>
        <w:rPr>
          <w:noProof/>
        </w:rPr>
        <w:drawing>
          <wp:inline distT="0" distB="0" distL="0" distR="0" wp14:anchorId="0A2FBBCA" wp14:editId="6443FC89">
            <wp:extent cx="4110824" cy="2406941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6442" cy="240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1EE" w:rsidRDefault="00A641EE" w:rsidP="00A641EE">
      <w:pPr>
        <w:pStyle w:val="3"/>
        <w:numPr>
          <w:ilvl w:val="0"/>
          <w:numId w:val="13"/>
        </w:numPr>
      </w:pPr>
      <w:r>
        <w:rPr>
          <w:rFonts w:hint="eastAsia"/>
        </w:rPr>
        <w:t>插入数据库有</w:t>
      </w:r>
      <w:r>
        <w:rPr>
          <w:rFonts w:hint="eastAsia"/>
        </w:rPr>
        <w:t>Id</w:t>
      </w:r>
      <w:r>
        <w:rPr>
          <w:rFonts w:hint="eastAsia"/>
        </w:rPr>
        <w:t>返回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641EE" w:rsidTr="00A641EE">
        <w:tc>
          <w:tcPr>
            <w:tcW w:w="8522" w:type="dxa"/>
          </w:tcPr>
          <w:p w:rsidR="00A641EE" w:rsidRPr="00A641EE" w:rsidRDefault="00A641EE" w:rsidP="00A641EE">
            <w:pPr>
              <w:pStyle w:val="HTML"/>
              <w:shd w:val="clear" w:color="auto" w:fill="CAE6CA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 xml:space="preserve"> </w:t>
            </w:r>
            <w:r w:rsidRPr="00A641EE">
              <w:rPr>
                <w:rFonts w:hint="eastAsia"/>
                <w:color w:val="000066"/>
                <w:sz w:val="21"/>
                <w:szCs w:val="21"/>
              </w:rPr>
              <w:t>&lt;</w:t>
            </w:r>
            <w:r w:rsidRPr="00A641EE">
              <w:rPr>
                <w:rFonts w:hint="eastAsia"/>
                <w:b/>
                <w:bCs/>
                <w:color w:val="7F0055"/>
                <w:sz w:val="21"/>
                <w:szCs w:val="21"/>
              </w:rPr>
              <w:t xml:space="preserve">insert </w:t>
            </w:r>
            <w:r w:rsidRPr="00A641EE">
              <w:rPr>
                <w:rFonts w:hint="eastAsia"/>
                <w:i/>
                <w:iCs/>
                <w:color w:val="000066"/>
                <w:sz w:val="21"/>
                <w:szCs w:val="21"/>
              </w:rPr>
              <w:t>id</w:t>
            </w:r>
            <w:r w:rsidRPr="00A641EE">
              <w:rPr>
                <w:rFonts w:hint="eastAsia"/>
                <w:b/>
                <w:bCs/>
                <w:color w:val="000000"/>
                <w:sz w:val="21"/>
                <w:szCs w:val="21"/>
              </w:rPr>
              <w:t xml:space="preserve">="add" </w:t>
            </w:r>
            <w:r w:rsidRPr="00A641EE">
              <w:rPr>
                <w:rFonts w:hint="eastAsia"/>
                <w:i/>
                <w:iCs/>
                <w:color w:val="000066"/>
                <w:sz w:val="21"/>
                <w:szCs w:val="21"/>
              </w:rPr>
              <w:t>parameterType</w:t>
            </w:r>
            <w:r w:rsidRPr="00A641EE">
              <w:rPr>
                <w:rFonts w:hint="eastAsia"/>
                <w:b/>
                <w:bCs/>
                <w:color w:val="000000"/>
                <w:sz w:val="21"/>
                <w:szCs w:val="21"/>
              </w:rPr>
              <w:t xml:space="preserve">="OrgProject" </w:t>
            </w:r>
            <w:r w:rsidRPr="00A641EE">
              <w:rPr>
                <w:rFonts w:hint="eastAsia"/>
                <w:b/>
                <w:i/>
                <w:iCs/>
                <w:color w:val="FF0000"/>
                <w:sz w:val="21"/>
                <w:szCs w:val="21"/>
              </w:rPr>
              <w:t>keyProperty</w:t>
            </w:r>
            <w:r w:rsidRPr="00A641EE">
              <w:rPr>
                <w:rFonts w:hint="eastAsia"/>
                <w:b/>
                <w:bCs/>
                <w:color w:val="FF0000"/>
                <w:sz w:val="21"/>
                <w:szCs w:val="21"/>
              </w:rPr>
              <w:t xml:space="preserve">="projectId" </w:t>
            </w:r>
            <w:r w:rsidRPr="00A641EE">
              <w:rPr>
                <w:rFonts w:hint="eastAsia"/>
                <w:b/>
                <w:i/>
                <w:iCs/>
                <w:color w:val="FF0000"/>
                <w:sz w:val="21"/>
                <w:szCs w:val="21"/>
              </w:rPr>
              <w:t>useGeneratedKeys</w:t>
            </w:r>
            <w:r w:rsidRPr="00A641EE">
              <w:rPr>
                <w:rFonts w:hint="eastAsia"/>
                <w:b/>
                <w:bCs/>
                <w:color w:val="FF0000"/>
                <w:sz w:val="21"/>
                <w:szCs w:val="21"/>
              </w:rPr>
              <w:t>="true"</w:t>
            </w:r>
            <w:r w:rsidRPr="00A641EE">
              <w:rPr>
                <w:rFonts w:hint="eastAsia"/>
                <w:color w:val="000066"/>
                <w:sz w:val="21"/>
                <w:szCs w:val="21"/>
              </w:rPr>
              <w:t>&gt;</w:t>
            </w:r>
            <w:r w:rsidRPr="00A641EE">
              <w:rPr>
                <w:rFonts w:hint="eastAsia"/>
                <w:color w:val="000066"/>
                <w:sz w:val="21"/>
                <w:szCs w:val="21"/>
              </w:rPr>
              <w:br/>
              <w:t xml:space="preserve">    </w:t>
            </w:r>
            <w:r w:rsidRPr="00A641EE">
              <w:rPr>
                <w:rFonts w:hint="eastAsia"/>
                <w:color w:val="000000"/>
                <w:sz w:val="21"/>
                <w:szCs w:val="21"/>
              </w:rPr>
              <w:t>insert into org_project (projectCode, projectName,</w:t>
            </w:r>
            <w:r w:rsidRPr="00A641EE">
              <w:rPr>
                <w:rFonts w:hint="eastAsia"/>
                <w:color w:val="000000"/>
                <w:sz w:val="21"/>
                <w:szCs w:val="21"/>
              </w:rPr>
              <w:br/>
              <w:t xml:space="preserve">        )</w:t>
            </w:r>
            <w:r w:rsidRPr="00A641EE">
              <w:rPr>
                <w:rFonts w:hint="eastAsia"/>
                <w:color w:val="000000"/>
                <w:sz w:val="21"/>
                <w:szCs w:val="21"/>
              </w:rPr>
              <w:br/>
              <w:t xml:space="preserve">    values (</w:t>
            </w:r>
            <w:r w:rsidRPr="00A641EE">
              <w:rPr>
                <w:rFonts w:hint="eastAsia"/>
                <w:i/>
                <w:iCs/>
                <w:color w:val="000066"/>
                <w:sz w:val="21"/>
                <w:szCs w:val="21"/>
              </w:rPr>
              <w:t>#{projectCode,jdbcType=VARCHAR}</w:t>
            </w:r>
            <w:r w:rsidRPr="00A641EE"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r w:rsidRPr="00A641EE">
              <w:rPr>
                <w:rFonts w:hint="eastAsia"/>
                <w:i/>
                <w:iCs/>
                <w:color w:val="000066"/>
                <w:sz w:val="21"/>
                <w:szCs w:val="21"/>
              </w:rPr>
              <w:t>#{projectName}</w:t>
            </w:r>
            <w:r w:rsidRPr="00A641EE">
              <w:rPr>
                <w:rFonts w:hint="eastAsia"/>
                <w:color w:val="000000"/>
                <w:sz w:val="21"/>
                <w:szCs w:val="21"/>
              </w:rPr>
              <w:t>,</w:t>
            </w:r>
            <w:r w:rsidRPr="00A641EE">
              <w:rPr>
                <w:rFonts w:hint="eastAsia"/>
                <w:color w:val="000000"/>
                <w:sz w:val="21"/>
                <w:szCs w:val="21"/>
              </w:rPr>
              <w:br/>
            </w:r>
            <w:r w:rsidRPr="00A641EE">
              <w:rPr>
                <w:rFonts w:hint="eastAsia"/>
                <w:i/>
                <w:iCs/>
                <w:color w:val="000066"/>
                <w:sz w:val="21"/>
                <w:szCs w:val="21"/>
              </w:rPr>
              <w:br/>
              <w:t xml:space="preserve">        </w:t>
            </w:r>
            <w:r w:rsidRPr="00A641EE">
              <w:rPr>
                <w:rFonts w:hint="eastAsia"/>
                <w:color w:val="000000"/>
                <w:sz w:val="21"/>
                <w:szCs w:val="21"/>
              </w:rPr>
              <w:t>)</w:t>
            </w:r>
            <w:r w:rsidRPr="00A641EE">
              <w:rPr>
                <w:rFonts w:hint="eastAsia"/>
                <w:color w:val="000000"/>
                <w:sz w:val="21"/>
                <w:szCs w:val="21"/>
              </w:rPr>
              <w:br/>
            </w:r>
            <w:r w:rsidRPr="00A641EE">
              <w:rPr>
                <w:rFonts w:hint="eastAsia"/>
                <w:color w:val="000066"/>
                <w:sz w:val="21"/>
                <w:szCs w:val="21"/>
              </w:rPr>
              <w:t>&lt;/</w:t>
            </w:r>
            <w:r w:rsidRPr="00A641EE">
              <w:rPr>
                <w:rFonts w:hint="eastAsia"/>
                <w:b/>
                <w:bCs/>
                <w:color w:val="7F0055"/>
                <w:sz w:val="21"/>
                <w:szCs w:val="21"/>
              </w:rPr>
              <w:t>insert</w:t>
            </w:r>
            <w:r w:rsidRPr="00A641EE">
              <w:rPr>
                <w:rFonts w:hint="eastAsia"/>
                <w:color w:val="000066"/>
                <w:sz w:val="21"/>
                <w:szCs w:val="21"/>
              </w:rPr>
              <w:t>&gt;</w:t>
            </w:r>
          </w:p>
          <w:p w:rsidR="00A641EE" w:rsidRPr="00A641EE" w:rsidRDefault="00A641EE" w:rsidP="00A641EE"/>
        </w:tc>
      </w:tr>
    </w:tbl>
    <w:p w:rsidR="00A641EE" w:rsidRDefault="00A641EE" w:rsidP="00A641EE"/>
    <w:p w:rsidR="00A641EE" w:rsidRPr="00A641EE" w:rsidRDefault="00A641EE" w:rsidP="00A641EE"/>
    <w:p w:rsidR="00C2100B" w:rsidRDefault="00C2100B" w:rsidP="008C475F">
      <w:pPr>
        <w:pStyle w:val="2"/>
        <w:numPr>
          <w:ilvl w:val="0"/>
          <w:numId w:val="1"/>
        </w:numPr>
      </w:pPr>
      <w:r>
        <w:t>T</w:t>
      </w:r>
      <w:r>
        <w:rPr>
          <w:rFonts w:hint="eastAsia"/>
        </w:rPr>
        <w:t>omcat</w:t>
      </w:r>
    </w:p>
    <w:p w:rsidR="00C2100B" w:rsidRDefault="00C2100B" w:rsidP="002C3FAF">
      <w:pPr>
        <w:pStyle w:val="3"/>
        <w:numPr>
          <w:ilvl w:val="0"/>
          <w:numId w:val="11"/>
        </w:numPr>
      </w:pPr>
      <w:r>
        <w:t>解决</w:t>
      </w:r>
      <w:r>
        <w:t>tomcat</w:t>
      </w:r>
      <w:r>
        <w:t>的时间与本地的时间不一致</w:t>
      </w:r>
    </w:p>
    <w:p w:rsidR="00C2100B" w:rsidRDefault="001A2C0F" w:rsidP="00C2100B">
      <w:pPr>
        <w:pStyle w:val="a6"/>
        <w:ind w:left="420" w:firstLineChars="0" w:firstLine="0"/>
        <w:rPr>
          <w:b/>
        </w:rPr>
      </w:pPr>
      <w:hyperlink r:id="rId12" w:history="1">
        <w:r w:rsidR="00C2100B" w:rsidRPr="00963517">
          <w:rPr>
            <w:rStyle w:val="a7"/>
            <w:b/>
          </w:rPr>
          <w:t>http://ichair-126-com.iteye.com/blog/1554667</w:t>
        </w:r>
      </w:hyperlink>
    </w:p>
    <w:p w:rsidR="00C2100B" w:rsidRDefault="00C2100B" w:rsidP="00C2100B">
      <w:pPr>
        <w:pStyle w:val="a6"/>
        <w:ind w:left="420" w:firstLineChars="0" w:firstLine="0"/>
        <w:rPr>
          <w:b/>
        </w:rPr>
      </w:pPr>
    </w:p>
    <w:p w:rsidR="00C2100B" w:rsidRDefault="00C2100B" w:rsidP="00C2100B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方法一，在</w:t>
      </w:r>
      <w:r>
        <w:rPr>
          <w:rFonts w:ascii="Helvetica" w:hAnsi="Helvetica" w:cs="Helvetica"/>
          <w:color w:val="000000"/>
          <w:sz w:val="21"/>
          <w:szCs w:val="21"/>
        </w:rPr>
        <w:t>catalina.bat</w:t>
      </w:r>
      <w:r>
        <w:rPr>
          <w:rFonts w:ascii="Helvetica" w:hAnsi="Helvetica" w:cs="Helvetica"/>
          <w:color w:val="000000"/>
          <w:sz w:val="21"/>
          <w:szCs w:val="21"/>
        </w:rPr>
        <w:t>中</w:t>
      </w:r>
    </w:p>
    <w:p w:rsidR="00C2100B" w:rsidRDefault="00C2100B" w:rsidP="00C2100B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配置如下：</w:t>
      </w:r>
    </w:p>
    <w:p w:rsidR="00C2100B" w:rsidRDefault="00C2100B" w:rsidP="00C2100B">
      <w:pPr>
        <w:pStyle w:val="a6"/>
        <w:ind w:left="420" w:firstLineChars="0" w:firstLine="0"/>
        <w:rPr>
          <w:b/>
        </w:rPr>
      </w:pP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C2100B" w:rsidTr="00C2100B">
        <w:tc>
          <w:tcPr>
            <w:tcW w:w="8102" w:type="dxa"/>
          </w:tcPr>
          <w:p w:rsidR="00C2100B" w:rsidRDefault="00C2100B" w:rsidP="00C2100B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 set JAVA_OPTS=%JAVA_OPTS% -Duser.timezone=GMT+08 -Xms256m -Xmx800m</w:t>
            </w:r>
          </w:p>
          <w:p w:rsidR="00C2100B" w:rsidRDefault="00C2100B" w:rsidP="00C2100B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 -Djava.util.logging.manager=org.apache.juli.ClassLoaderLogManager</w:t>
            </w:r>
          </w:p>
          <w:p w:rsidR="00C2100B" w:rsidRDefault="00C2100B" w:rsidP="00C2100B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lastRenderedPageBreak/>
              <w:t> -Djava.util.logging.config.file="%CATALINA_BASE%\conf\logging.properties"</w:t>
            </w:r>
          </w:p>
          <w:p w:rsidR="00C2100B" w:rsidRDefault="00C2100B" w:rsidP="00C2100B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 -Xms256m -Xmx800m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（初始化内存大小为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256m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，可以使用的最大内存为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800m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），</w:t>
            </w:r>
          </w:p>
          <w:p w:rsidR="00C2100B" w:rsidRDefault="00C2100B" w:rsidP="00C2100B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 -Duser.timezone=GMT+08 //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设置为北京时间</w:t>
            </w:r>
          </w:p>
          <w:p w:rsidR="00C2100B" w:rsidRDefault="00C2100B" w:rsidP="00C2100B">
            <w:pPr>
              <w:pStyle w:val="a6"/>
              <w:ind w:firstLineChars="0" w:firstLine="0"/>
              <w:rPr>
                <w:b/>
              </w:rPr>
            </w:pPr>
          </w:p>
        </w:tc>
      </w:tr>
    </w:tbl>
    <w:p w:rsidR="00C2100B" w:rsidRDefault="00C2100B" w:rsidP="00C2100B">
      <w:pPr>
        <w:pStyle w:val="a6"/>
        <w:ind w:left="42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7C18460B" wp14:editId="31EFCCE1">
            <wp:extent cx="4581525" cy="1171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00B" w:rsidRPr="00C2100B" w:rsidRDefault="00C2100B" w:rsidP="00C2100B">
      <w:pPr>
        <w:pStyle w:val="a6"/>
        <w:ind w:left="420" w:firstLineChars="0" w:firstLine="0"/>
      </w:pPr>
      <w:r>
        <w:rPr>
          <w:noProof/>
        </w:rPr>
        <w:drawing>
          <wp:inline distT="0" distB="0" distL="0" distR="0" wp14:anchorId="6602825E" wp14:editId="36E9763A">
            <wp:extent cx="5274310" cy="276412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00B" w:rsidRPr="00C21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C0F" w:rsidRDefault="001A2C0F" w:rsidP="00716C69">
      <w:r>
        <w:separator/>
      </w:r>
    </w:p>
  </w:endnote>
  <w:endnote w:type="continuationSeparator" w:id="0">
    <w:p w:rsidR="001A2C0F" w:rsidRDefault="001A2C0F" w:rsidP="00716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C0F" w:rsidRDefault="001A2C0F" w:rsidP="00716C69">
      <w:r>
        <w:separator/>
      </w:r>
    </w:p>
  </w:footnote>
  <w:footnote w:type="continuationSeparator" w:id="0">
    <w:p w:rsidR="001A2C0F" w:rsidRDefault="001A2C0F" w:rsidP="00716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347FA"/>
    <w:multiLevelType w:val="hybridMultilevel"/>
    <w:tmpl w:val="FCCE0E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9C3E3C"/>
    <w:multiLevelType w:val="hybridMultilevel"/>
    <w:tmpl w:val="1592C5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4150DB"/>
    <w:multiLevelType w:val="hybridMultilevel"/>
    <w:tmpl w:val="5E787D1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F3329E"/>
    <w:multiLevelType w:val="hybridMultilevel"/>
    <w:tmpl w:val="0DAE0A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5A794C"/>
    <w:multiLevelType w:val="hybridMultilevel"/>
    <w:tmpl w:val="AF7E2B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447C3C"/>
    <w:multiLevelType w:val="hybridMultilevel"/>
    <w:tmpl w:val="815C29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01F194E"/>
    <w:multiLevelType w:val="hybridMultilevel"/>
    <w:tmpl w:val="6E18F5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222B4E"/>
    <w:multiLevelType w:val="hybridMultilevel"/>
    <w:tmpl w:val="F964FC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36B257D"/>
    <w:multiLevelType w:val="hybridMultilevel"/>
    <w:tmpl w:val="E20A3EC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40D6DAD"/>
    <w:multiLevelType w:val="hybridMultilevel"/>
    <w:tmpl w:val="AEB03B6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80D31A2"/>
    <w:multiLevelType w:val="hybridMultilevel"/>
    <w:tmpl w:val="FBFA53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E604C64"/>
    <w:multiLevelType w:val="hybridMultilevel"/>
    <w:tmpl w:val="AC6C5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0126CC3"/>
    <w:multiLevelType w:val="hybridMultilevel"/>
    <w:tmpl w:val="98A8E5B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B5605EB"/>
    <w:multiLevelType w:val="hybridMultilevel"/>
    <w:tmpl w:val="5216ACA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D3E3C71"/>
    <w:multiLevelType w:val="hybridMultilevel"/>
    <w:tmpl w:val="C158CF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D8F57F7"/>
    <w:multiLevelType w:val="hybridMultilevel"/>
    <w:tmpl w:val="C5CA5A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E4B1162"/>
    <w:multiLevelType w:val="hybridMultilevel"/>
    <w:tmpl w:val="B0E0F3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EC83DD3"/>
    <w:multiLevelType w:val="hybridMultilevel"/>
    <w:tmpl w:val="199613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0966ECD"/>
    <w:multiLevelType w:val="hybridMultilevel"/>
    <w:tmpl w:val="12302E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B8A4111"/>
    <w:multiLevelType w:val="hybridMultilevel"/>
    <w:tmpl w:val="CB32C8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FD84DDE"/>
    <w:multiLevelType w:val="hybridMultilevel"/>
    <w:tmpl w:val="2C0AD05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6"/>
  </w:num>
  <w:num w:numId="3">
    <w:abstractNumId w:val="6"/>
  </w:num>
  <w:num w:numId="4">
    <w:abstractNumId w:val="9"/>
  </w:num>
  <w:num w:numId="5">
    <w:abstractNumId w:val="14"/>
  </w:num>
  <w:num w:numId="6">
    <w:abstractNumId w:val="8"/>
  </w:num>
  <w:num w:numId="7">
    <w:abstractNumId w:val="13"/>
  </w:num>
  <w:num w:numId="8">
    <w:abstractNumId w:val="19"/>
  </w:num>
  <w:num w:numId="9">
    <w:abstractNumId w:val="10"/>
  </w:num>
  <w:num w:numId="10">
    <w:abstractNumId w:val="15"/>
  </w:num>
  <w:num w:numId="11">
    <w:abstractNumId w:val="0"/>
  </w:num>
  <w:num w:numId="12">
    <w:abstractNumId w:val="2"/>
  </w:num>
  <w:num w:numId="13">
    <w:abstractNumId w:val="17"/>
  </w:num>
  <w:num w:numId="14">
    <w:abstractNumId w:val="5"/>
  </w:num>
  <w:num w:numId="15">
    <w:abstractNumId w:val="4"/>
  </w:num>
  <w:num w:numId="16">
    <w:abstractNumId w:val="3"/>
  </w:num>
  <w:num w:numId="17">
    <w:abstractNumId w:val="12"/>
  </w:num>
  <w:num w:numId="18">
    <w:abstractNumId w:val="11"/>
  </w:num>
  <w:num w:numId="19">
    <w:abstractNumId w:val="1"/>
  </w:num>
  <w:num w:numId="20">
    <w:abstractNumId w:val="18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CBD"/>
    <w:rsid w:val="00001330"/>
    <w:rsid w:val="000061DA"/>
    <w:rsid w:val="00042D94"/>
    <w:rsid w:val="0004730B"/>
    <w:rsid w:val="000A69AB"/>
    <w:rsid w:val="001667BA"/>
    <w:rsid w:val="00166DE2"/>
    <w:rsid w:val="001A2C0F"/>
    <w:rsid w:val="002546CE"/>
    <w:rsid w:val="00265894"/>
    <w:rsid w:val="002B408B"/>
    <w:rsid w:val="002C3FAF"/>
    <w:rsid w:val="002E252B"/>
    <w:rsid w:val="00373968"/>
    <w:rsid w:val="00390CF0"/>
    <w:rsid w:val="003C7878"/>
    <w:rsid w:val="003F426C"/>
    <w:rsid w:val="00430315"/>
    <w:rsid w:val="00445871"/>
    <w:rsid w:val="004949B3"/>
    <w:rsid w:val="004A78A1"/>
    <w:rsid w:val="004D3493"/>
    <w:rsid w:val="005B28F1"/>
    <w:rsid w:val="005C7E1A"/>
    <w:rsid w:val="00637A3C"/>
    <w:rsid w:val="00677B50"/>
    <w:rsid w:val="006B12E0"/>
    <w:rsid w:val="00716C69"/>
    <w:rsid w:val="007509A8"/>
    <w:rsid w:val="00794480"/>
    <w:rsid w:val="007A6362"/>
    <w:rsid w:val="00854625"/>
    <w:rsid w:val="00865521"/>
    <w:rsid w:val="008C475F"/>
    <w:rsid w:val="008D5483"/>
    <w:rsid w:val="00923CEB"/>
    <w:rsid w:val="00984949"/>
    <w:rsid w:val="009B0BEE"/>
    <w:rsid w:val="00A33E2E"/>
    <w:rsid w:val="00A641EE"/>
    <w:rsid w:val="00AD3AF1"/>
    <w:rsid w:val="00AD44F9"/>
    <w:rsid w:val="00AE2CE1"/>
    <w:rsid w:val="00BC001D"/>
    <w:rsid w:val="00BE1EA7"/>
    <w:rsid w:val="00BF6972"/>
    <w:rsid w:val="00C2100B"/>
    <w:rsid w:val="00C51534"/>
    <w:rsid w:val="00C85E7F"/>
    <w:rsid w:val="00D16253"/>
    <w:rsid w:val="00D3761E"/>
    <w:rsid w:val="00DD2AE3"/>
    <w:rsid w:val="00E551B6"/>
    <w:rsid w:val="00E55EC1"/>
    <w:rsid w:val="00E70DA2"/>
    <w:rsid w:val="00F67BF0"/>
    <w:rsid w:val="00F80CBD"/>
    <w:rsid w:val="00F8179C"/>
    <w:rsid w:val="00F9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6C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6C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61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1E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6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6C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6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6C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6C6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6C6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716C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0061DA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2100B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C2100B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C2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C2100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2100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376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761E"/>
    <w:rPr>
      <w:rFonts w:ascii="宋体" w:eastAsia="宋体" w:hAnsi="宋体" w:cs="宋体"/>
      <w:kern w:val="0"/>
      <w:sz w:val="24"/>
      <w:szCs w:val="24"/>
    </w:rPr>
  </w:style>
  <w:style w:type="character" w:customStyle="1" w:styleId="ask-title">
    <w:name w:val="ask-title"/>
    <w:basedOn w:val="a0"/>
    <w:rsid w:val="00D3761E"/>
  </w:style>
  <w:style w:type="character" w:customStyle="1" w:styleId="grid-r">
    <w:name w:val="grid-r"/>
    <w:basedOn w:val="a0"/>
    <w:rsid w:val="00D3761E"/>
  </w:style>
  <w:style w:type="character" w:customStyle="1" w:styleId="f-pipe">
    <w:name w:val="f-pipe"/>
    <w:basedOn w:val="a0"/>
    <w:rsid w:val="00D3761E"/>
  </w:style>
  <w:style w:type="character" w:customStyle="1" w:styleId="browse-times">
    <w:name w:val="browse-times"/>
    <w:basedOn w:val="a0"/>
    <w:rsid w:val="00D3761E"/>
  </w:style>
  <w:style w:type="character" w:styleId="aa">
    <w:name w:val="Emphasis"/>
    <w:basedOn w:val="a0"/>
    <w:uiPriority w:val="20"/>
    <w:qFormat/>
    <w:rsid w:val="00D3761E"/>
    <w:rPr>
      <w:i/>
      <w:iCs/>
    </w:rPr>
  </w:style>
  <w:style w:type="character" w:customStyle="1" w:styleId="answer-title">
    <w:name w:val="answer-title"/>
    <w:basedOn w:val="a0"/>
    <w:rsid w:val="00D3761E"/>
  </w:style>
  <w:style w:type="character" w:styleId="HTML0">
    <w:name w:val="HTML Code"/>
    <w:basedOn w:val="a0"/>
    <w:uiPriority w:val="99"/>
    <w:semiHidden/>
    <w:unhideWhenUsed/>
    <w:rsid w:val="002E252B"/>
    <w:rPr>
      <w:rFonts w:ascii="宋体" w:eastAsia="宋体" w:hAnsi="宋体" w:cs="宋体"/>
      <w:sz w:val="24"/>
      <w:szCs w:val="24"/>
    </w:rPr>
  </w:style>
  <w:style w:type="character" w:customStyle="1" w:styleId="nt">
    <w:name w:val="nt"/>
    <w:basedOn w:val="a0"/>
    <w:rsid w:val="002E252B"/>
  </w:style>
  <w:style w:type="character" w:customStyle="1" w:styleId="na">
    <w:name w:val="na"/>
    <w:basedOn w:val="a0"/>
    <w:rsid w:val="002E252B"/>
  </w:style>
  <w:style w:type="character" w:customStyle="1" w:styleId="s">
    <w:name w:val="s"/>
    <w:basedOn w:val="a0"/>
    <w:rsid w:val="002E252B"/>
  </w:style>
  <w:style w:type="character" w:customStyle="1" w:styleId="4Char">
    <w:name w:val="标题 4 Char"/>
    <w:basedOn w:val="a0"/>
    <w:link w:val="4"/>
    <w:uiPriority w:val="9"/>
    <w:rsid w:val="00BE1E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me">
    <w:name w:val="time"/>
    <w:basedOn w:val="a0"/>
    <w:rsid w:val="00AE2CE1"/>
  </w:style>
  <w:style w:type="character" w:styleId="HTML1">
    <w:name w:val="HTML Cite"/>
    <w:basedOn w:val="a0"/>
    <w:uiPriority w:val="99"/>
    <w:semiHidden/>
    <w:unhideWhenUsed/>
    <w:rsid w:val="00AE2CE1"/>
    <w:rPr>
      <w:i/>
      <w:iCs/>
    </w:rPr>
  </w:style>
  <w:style w:type="character" w:customStyle="1" w:styleId="sgtxtb">
    <w:name w:val="sg_txtb"/>
    <w:basedOn w:val="a0"/>
    <w:rsid w:val="00AE2C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6C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6C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61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1E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6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6C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6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6C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6C6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6C6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716C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0061DA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2100B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C2100B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C2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C2100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2100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376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761E"/>
    <w:rPr>
      <w:rFonts w:ascii="宋体" w:eastAsia="宋体" w:hAnsi="宋体" w:cs="宋体"/>
      <w:kern w:val="0"/>
      <w:sz w:val="24"/>
      <w:szCs w:val="24"/>
    </w:rPr>
  </w:style>
  <w:style w:type="character" w:customStyle="1" w:styleId="ask-title">
    <w:name w:val="ask-title"/>
    <w:basedOn w:val="a0"/>
    <w:rsid w:val="00D3761E"/>
  </w:style>
  <w:style w:type="character" w:customStyle="1" w:styleId="grid-r">
    <w:name w:val="grid-r"/>
    <w:basedOn w:val="a0"/>
    <w:rsid w:val="00D3761E"/>
  </w:style>
  <w:style w:type="character" w:customStyle="1" w:styleId="f-pipe">
    <w:name w:val="f-pipe"/>
    <w:basedOn w:val="a0"/>
    <w:rsid w:val="00D3761E"/>
  </w:style>
  <w:style w:type="character" w:customStyle="1" w:styleId="browse-times">
    <w:name w:val="browse-times"/>
    <w:basedOn w:val="a0"/>
    <w:rsid w:val="00D3761E"/>
  </w:style>
  <w:style w:type="character" w:styleId="aa">
    <w:name w:val="Emphasis"/>
    <w:basedOn w:val="a0"/>
    <w:uiPriority w:val="20"/>
    <w:qFormat/>
    <w:rsid w:val="00D3761E"/>
    <w:rPr>
      <w:i/>
      <w:iCs/>
    </w:rPr>
  </w:style>
  <w:style w:type="character" w:customStyle="1" w:styleId="answer-title">
    <w:name w:val="answer-title"/>
    <w:basedOn w:val="a0"/>
    <w:rsid w:val="00D3761E"/>
  </w:style>
  <w:style w:type="character" w:styleId="HTML0">
    <w:name w:val="HTML Code"/>
    <w:basedOn w:val="a0"/>
    <w:uiPriority w:val="99"/>
    <w:semiHidden/>
    <w:unhideWhenUsed/>
    <w:rsid w:val="002E252B"/>
    <w:rPr>
      <w:rFonts w:ascii="宋体" w:eastAsia="宋体" w:hAnsi="宋体" w:cs="宋体"/>
      <w:sz w:val="24"/>
      <w:szCs w:val="24"/>
    </w:rPr>
  </w:style>
  <w:style w:type="character" w:customStyle="1" w:styleId="nt">
    <w:name w:val="nt"/>
    <w:basedOn w:val="a0"/>
    <w:rsid w:val="002E252B"/>
  </w:style>
  <w:style w:type="character" w:customStyle="1" w:styleId="na">
    <w:name w:val="na"/>
    <w:basedOn w:val="a0"/>
    <w:rsid w:val="002E252B"/>
  </w:style>
  <w:style w:type="character" w:customStyle="1" w:styleId="s">
    <w:name w:val="s"/>
    <w:basedOn w:val="a0"/>
    <w:rsid w:val="002E252B"/>
  </w:style>
  <w:style w:type="character" w:customStyle="1" w:styleId="4Char">
    <w:name w:val="标题 4 Char"/>
    <w:basedOn w:val="a0"/>
    <w:link w:val="4"/>
    <w:uiPriority w:val="9"/>
    <w:rsid w:val="00BE1E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me">
    <w:name w:val="time"/>
    <w:basedOn w:val="a0"/>
    <w:rsid w:val="00AE2CE1"/>
  </w:style>
  <w:style w:type="character" w:styleId="HTML1">
    <w:name w:val="HTML Cite"/>
    <w:basedOn w:val="a0"/>
    <w:uiPriority w:val="99"/>
    <w:semiHidden/>
    <w:unhideWhenUsed/>
    <w:rsid w:val="00AE2CE1"/>
    <w:rPr>
      <w:i/>
      <w:iCs/>
    </w:rPr>
  </w:style>
  <w:style w:type="character" w:customStyle="1" w:styleId="sgtxtb">
    <w:name w:val="sg_txtb"/>
    <w:basedOn w:val="a0"/>
    <w:rsid w:val="00AE2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8916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6" w:space="11" w:color="E8ECEE"/>
            <w:right w:val="none" w:sz="0" w:space="0" w:color="auto"/>
          </w:divBdr>
          <w:divsChild>
            <w:div w:id="258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9726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6" w:space="21" w:color="E8ECEE"/>
            <w:right w:val="none" w:sz="0" w:space="0" w:color="auto"/>
          </w:divBdr>
          <w:divsChild>
            <w:div w:id="13313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5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0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idao.baidu.com/usercenter?uid=1d994069236f25705e794d1c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ichair-126-com.iteye.com/blog/155466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baidu.com/s?wd=if%E8%AF%AD%E5%8F%A5&amp;tn=44039180_cpr&amp;fenlei=mv6quAkxTZn0IZRqIHckPjm4nH00T1Y3rj6dn1csnWubnyPBP19B0ZwV5Hcvrjm3rH6sPfKWUMw85HfYnjn4nH6sgvPsT6KdThsqpZwYTjCEQLGCpyw9Uz4Bmy-bIi4WUvYETgN-TLwGUv3EPH6dn1m1nH6k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11</Pages>
  <Words>1489</Words>
  <Characters>8491</Characters>
  <Application>Microsoft Office Word</Application>
  <DocSecurity>0</DocSecurity>
  <Lines>70</Lines>
  <Paragraphs>19</Paragraphs>
  <ScaleCrop>false</ScaleCrop>
  <Company>Sky123.Org</Company>
  <LinksUpToDate>false</LinksUpToDate>
  <CharactersWithSpaces>9961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44</cp:revision>
  <dcterms:created xsi:type="dcterms:W3CDTF">2017-09-20T06:40:00Z</dcterms:created>
  <dcterms:modified xsi:type="dcterms:W3CDTF">2018-01-12T01:44:00Z</dcterms:modified>
</cp:coreProperties>
</file>